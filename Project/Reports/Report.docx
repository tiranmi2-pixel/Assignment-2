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CBE7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6A9350D4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3090D538" w14:textId="77777777" w:rsidR="00EB011F" w:rsidRPr="00421A6A" w:rsidRDefault="00EB011F" w:rsidP="00EB011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21A6A">
        <w:rPr>
          <w:rFonts w:ascii="Times New Roman" w:hAnsi="Times New Roman" w:cs="Times New Roman"/>
          <w:noProof/>
        </w:rPr>
        <w:drawing>
          <wp:inline distT="0" distB="0" distL="0" distR="0" wp14:anchorId="7659626E" wp14:editId="5E22072D">
            <wp:extent cx="2828925" cy="2828925"/>
            <wp:effectExtent l="0" t="0" r="9525" b="9525"/>
            <wp:docPr id="198909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98" cy="28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9704" w14:textId="77777777" w:rsidR="00EB011F" w:rsidRPr="00421A6A" w:rsidRDefault="00EB011F" w:rsidP="00EB011F">
      <w:pPr>
        <w:rPr>
          <w:rFonts w:ascii="Times New Roman" w:hAnsi="Times New Roman" w:cs="Times New Roman"/>
        </w:rPr>
      </w:pPr>
    </w:p>
    <w:p w14:paraId="11BE4DD9" w14:textId="77777777" w:rsidR="00EB011F" w:rsidRPr="00421A6A" w:rsidRDefault="00EB011F" w:rsidP="00EB011F">
      <w:pPr>
        <w:rPr>
          <w:rFonts w:ascii="Times New Roman" w:hAnsi="Times New Roman" w:cs="Times New Roman"/>
        </w:rPr>
      </w:pPr>
    </w:p>
    <w:p w14:paraId="4CBD25B2" w14:textId="77777777" w:rsidR="00EB011F" w:rsidRPr="00421A6A" w:rsidRDefault="00EB011F" w:rsidP="00EB011F">
      <w:pPr>
        <w:pStyle w:val="Title"/>
        <w:ind w:left="720"/>
        <w:rPr>
          <w:rFonts w:ascii="Times New Roman" w:hAnsi="Times New Roman" w:cs="Times New Roman"/>
          <w:b/>
          <w:bCs/>
        </w:rPr>
      </w:pPr>
      <w:r w:rsidRPr="00421A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A34DE" wp14:editId="1D4B1B9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60335" cy="1063487"/>
                <wp:effectExtent l="0" t="0" r="17145" b="22860"/>
                <wp:wrapNone/>
                <wp:docPr id="146990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335" cy="10634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844C1" w14:textId="77777777" w:rsidR="00936123" w:rsidRDefault="00EB011F" w:rsidP="00EB011F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6BC8">
                              <w:rPr>
                                <w:rFonts w:ascii="Bahnschrift SemiBold" w:hAnsi="Bahnschrift SemiBold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Assessment Task </w:t>
                            </w:r>
                            <w:r w:rsidR="00936123">
                              <w:rPr>
                                <w:rFonts w:ascii="Bahnschrift SemiBold" w:hAnsi="Bahnschrift SemiBold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A7F5BAF" w14:textId="493B924C" w:rsidR="00EB011F" w:rsidRPr="00421A6A" w:rsidRDefault="00EB011F" w:rsidP="00EB011F">
                            <w:pPr>
                              <w:spacing w:line="240" w:lineRule="auto"/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7" w:tooltip="MAF900 - Advanced Data Methods" w:history="1">
                              <w:r w:rsidRPr="0038007A">
                                <w:rPr>
                                  <w:rFonts w:ascii="Bahnschrift SemiBold" w:hAnsi="Bahnschrift SemiBold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MAF900 - Advanced Data Methods</w:t>
                              </w:r>
                            </w:hyperlink>
                          </w:p>
                          <w:p w14:paraId="12ED31A0" w14:textId="77777777" w:rsidR="00EB011F" w:rsidRPr="00FE20B6" w:rsidRDefault="00EB011F" w:rsidP="00EB011F">
                            <w:pPr>
                              <w:jc w:val="center"/>
                              <w:rPr>
                                <w:rFonts w:ascii="Bahnschrift SemiBold" w:hAnsi="Bahnschrift Semi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A34D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4.5pt;margin-top:.7pt;width:445.7pt;height:83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" fillcolor="#d8d8d8 [2732]" strokecolor="black [3200]" strokeweight="1pt">
                <v:textbox>
                  <w:txbxContent>
                    <w:p w14:paraId="0D6844C1" w14:textId="77777777" w:rsidR="00936123" w:rsidRDefault="00EB011F" w:rsidP="00EB011F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6BC8">
                        <w:rPr>
                          <w:rFonts w:ascii="Bahnschrift SemiBold" w:hAnsi="Bahnschrift SemiBold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Assessment Task </w:t>
                      </w:r>
                      <w:r w:rsidR="00936123">
                        <w:rPr>
                          <w:rFonts w:ascii="Bahnschrift SemiBold" w:hAnsi="Bahnschrift SemiBold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A7F5BAF" w14:textId="493B924C" w:rsidR="00EB011F" w:rsidRPr="00421A6A" w:rsidRDefault="00EB011F" w:rsidP="00EB011F">
                      <w:pPr>
                        <w:spacing w:line="240" w:lineRule="auto"/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8" w:tooltip="MAF900 - Advanced Data Methods" w:history="1">
                        <w:r w:rsidRPr="0038007A">
                          <w:rPr>
                            <w:rFonts w:ascii="Bahnschrift SemiBold" w:hAnsi="Bahnschrift SemiBold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MAF900 - Advanced Data Methods</w:t>
                        </w:r>
                      </w:hyperlink>
                    </w:p>
                    <w:p w14:paraId="12ED31A0" w14:textId="77777777" w:rsidR="00EB011F" w:rsidRPr="00FE20B6" w:rsidRDefault="00EB011F" w:rsidP="00EB011F">
                      <w:pPr>
                        <w:jc w:val="center"/>
                        <w:rPr>
                          <w:rFonts w:ascii="Bahnschrift SemiBold" w:hAnsi="Bahnschrift SemiBol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BE96B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541679D9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7D4D5AB6" w14:textId="77777777" w:rsidR="00EB011F" w:rsidRPr="00977401" w:rsidRDefault="00EB011F" w:rsidP="00EB011F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</w:p>
    <w:p w14:paraId="1B9DF301" w14:textId="77777777" w:rsidR="00EB011F" w:rsidRPr="00977401" w:rsidRDefault="00EB011F" w:rsidP="00EB011F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77401">
        <w:rPr>
          <w:rFonts w:ascii="Times New Roman" w:hAnsi="Times New Roman" w:cs="Times New Roman"/>
          <w:b/>
          <w:bCs/>
          <w:sz w:val="22"/>
          <w:szCs w:val="22"/>
        </w:rPr>
        <w:t xml:space="preserve">Name: Tiran </w:t>
      </w:r>
      <w:proofErr w:type="spellStart"/>
      <w:r w:rsidRPr="00977401">
        <w:rPr>
          <w:rFonts w:ascii="Times New Roman" w:hAnsi="Times New Roman" w:cs="Times New Roman"/>
          <w:b/>
          <w:bCs/>
          <w:sz w:val="22"/>
          <w:szCs w:val="22"/>
        </w:rPr>
        <w:t>Minosh</w:t>
      </w:r>
      <w:proofErr w:type="spellEnd"/>
      <w:r w:rsidRPr="0097740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77401">
        <w:rPr>
          <w:rFonts w:ascii="Times New Roman" w:hAnsi="Times New Roman" w:cs="Times New Roman"/>
          <w:b/>
          <w:bCs/>
          <w:sz w:val="22"/>
          <w:szCs w:val="22"/>
        </w:rPr>
        <w:t>Ediriweera</w:t>
      </w:r>
      <w:proofErr w:type="spellEnd"/>
    </w:p>
    <w:p w14:paraId="15801CA5" w14:textId="77777777" w:rsidR="00EB011F" w:rsidRPr="00977401" w:rsidRDefault="00EB011F" w:rsidP="00EB011F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77401">
        <w:rPr>
          <w:rFonts w:ascii="Times New Roman" w:hAnsi="Times New Roman" w:cs="Times New Roman"/>
          <w:b/>
          <w:bCs/>
          <w:sz w:val="22"/>
          <w:szCs w:val="22"/>
        </w:rPr>
        <w:t>Student Id: S224864101</w:t>
      </w:r>
    </w:p>
    <w:p w14:paraId="6ED7B104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63AEE6CE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47D94C85" w14:textId="77777777" w:rsidR="00EB011F" w:rsidRPr="00421A6A" w:rsidRDefault="00EB011F" w:rsidP="00EB011F">
      <w:pPr>
        <w:pStyle w:val="Title"/>
        <w:rPr>
          <w:rFonts w:ascii="Times New Roman" w:hAnsi="Times New Roman" w:cs="Times New Roman"/>
          <w:b/>
          <w:bCs/>
        </w:rPr>
      </w:pPr>
    </w:p>
    <w:p w14:paraId="61F0C017" w14:textId="77777777" w:rsidR="00D70511" w:rsidRDefault="00D70511" w:rsidP="00364C10">
      <w:pPr>
        <w:pStyle w:val="Title"/>
      </w:pPr>
    </w:p>
    <w:p w14:paraId="5B5A13AE" w14:textId="78A4B640" w:rsidR="00662732" w:rsidRDefault="00364C10" w:rsidP="00364C10">
      <w:pPr>
        <w:pStyle w:val="Title"/>
      </w:pPr>
      <w:r>
        <w:lastRenderedPageBreak/>
        <w:t>Introduction</w:t>
      </w:r>
    </w:p>
    <w:p w14:paraId="171EACA3" w14:textId="1F6E8F52" w:rsidR="00364C10" w:rsidRDefault="006C3C69" w:rsidP="000A6AFD">
      <w:pPr>
        <w:pStyle w:val="Subtitle"/>
        <w:spacing w:line="360" w:lineRule="auto"/>
      </w:pPr>
      <w:r w:rsidRPr="009E4409">
        <w:t xml:space="preserve">Topic: </w:t>
      </w:r>
      <w:r w:rsidR="009E4409" w:rsidRPr="009E4409">
        <w:t xml:space="preserve">Market Reaction </w:t>
      </w:r>
      <w:r w:rsidR="009E4409">
        <w:t>to workforce reductions: A comparative analysis of high vs low R</w:t>
      </w:r>
      <w:r w:rsidR="0037045E">
        <w:t>&amp;D intensity firms</w:t>
      </w:r>
    </w:p>
    <w:p w14:paraId="29FFE803" w14:textId="649DE087" w:rsidR="0037045E" w:rsidRPr="00FE2E70" w:rsidRDefault="00F271D4" w:rsidP="000A6AFD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t xml:space="preserve">Corporate </w:t>
      </w:r>
      <w:r w:rsidR="00A82D22" w:rsidRPr="00FE2E70">
        <w:rPr>
          <w:rFonts w:ascii="Times New Roman" w:hAnsi="Times New Roman" w:cs="Times New Roman"/>
        </w:rPr>
        <w:t>layoffs are one of the most consequential decisions</w:t>
      </w:r>
      <w:r w:rsidR="00A1380F" w:rsidRPr="00FE2E70">
        <w:rPr>
          <w:rFonts w:ascii="Times New Roman" w:hAnsi="Times New Roman" w:cs="Times New Roman"/>
        </w:rPr>
        <w:t xml:space="preserve"> a management team could make. </w:t>
      </w:r>
      <w:r w:rsidR="00770545" w:rsidRPr="00FE2E70">
        <w:rPr>
          <w:rFonts w:ascii="Times New Roman" w:hAnsi="Times New Roman" w:cs="Times New Roman"/>
        </w:rPr>
        <w:t xml:space="preserve">Often, it is presented as a necessary step to streamline processes and </w:t>
      </w:r>
      <w:r w:rsidR="00864EBE" w:rsidRPr="00FE2E70">
        <w:rPr>
          <w:rFonts w:ascii="Times New Roman" w:hAnsi="Times New Roman" w:cs="Times New Roman"/>
        </w:rPr>
        <w:t>enhance</w:t>
      </w:r>
      <w:r w:rsidR="00770545" w:rsidRPr="00FE2E70">
        <w:rPr>
          <w:rFonts w:ascii="Times New Roman" w:hAnsi="Times New Roman" w:cs="Times New Roman"/>
        </w:rPr>
        <w:t xml:space="preserve"> shareholder</w:t>
      </w:r>
      <w:r w:rsidR="00864EBE" w:rsidRPr="00FE2E70">
        <w:rPr>
          <w:rFonts w:ascii="Times New Roman" w:hAnsi="Times New Roman" w:cs="Times New Roman"/>
        </w:rPr>
        <w:t xml:space="preserve"> value.</w:t>
      </w:r>
      <w:r w:rsidR="00DA7202" w:rsidRPr="00FE2E70">
        <w:rPr>
          <w:rFonts w:ascii="Times New Roman" w:hAnsi="Times New Roman" w:cs="Times New Roman"/>
        </w:rPr>
        <w:t xml:space="preserve"> The </w:t>
      </w:r>
      <w:r w:rsidR="004A5AC7" w:rsidRPr="00FE2E70">
        <w:rPr>
          <w:rFonts w:ascii="Times New Roman" w:hAnsi="Times New Roman" w:cs="Times New Roman"/>
        </w:rPr>
        <w:t>firm’s</w:t>
      </w:r>
      <w:r w:rsidR="00BC4C9C" w:rsidRPr="00FE2E70">
        <w:rPr>
          <w:rFonts w:ascii="Times New Roman" w:hAnsi="Times New Roman" w:cs="Times New Roman"/>
        </w:rPr>
        <w:t xml:space="preserve"> decision to reduce </w:t>
      </w:r>
      <w:r w:rsidR="00B32B14" w:rsidRPr="00FE2E70">
        <w:rPr>
          <w:rFonts w:ascii="Times New Roman" w:hAnsi="Times New Roman" w:cs="Times New Roman"/>
        </w:rPr>
        <w:t xml:space="preserve">its </w:t>
      </w:r>
      <w:r w:rsidR="00BC4C9C" w:rsidRPr="00FE2E70">
        <w:rPr>
          <w:rFonts w:ascii="Times New Roman" w:hAnsi="Times New Roman" w:cs="Times New Roman"/>
        </w:rPr>
        <w:t xml:space="preserve">workforce sends a powerful and often ambiguous signal to the stock market.  </w:t>
      </w:r>
      <w:r w:rsidR="00A95CFD" w:rsidRPr="00FE2E70">
        <w:rPr>
          <w:rFonts w:ascii="Times New Roman" w:hAnsi="Times New Roman" w:cs="Times New Roman"/>
        </w:rPr>
        <w:t xml:space="preserve">Intuitively, </w:t>
      </w:r>
      <w:r w:rsidR="00A278EF" w:rsidRPr="00FE2E70">
        <w:rPr>
          <w:rFonts w:ascii="Times New Roman" w:hAnsi="Times New Roman" w:cs="Times New Roman"/>
        </w:rPr>
        <w:t xml:space="preserve">reducing </w:t>
      </w:r>
      <w:r w:rsidR="00AC7DCE" w:rsidRPr="00FE2E70">
        <w:rPr>
          <w:rFonts w:ascii="Times New Roman" w:hAnsi="Times New Roman" w:cs="Times New Roman"/>
        </w:rPr>
        <w:t xml:space="preserve">the </w:t>
      </w:r>
      <w:r w:rsidR="00A278EF" w:rsidRPr="00FE2E70">
        <w:rPr>
          <w:rFonts w:ascii="Times New Roman" w:hAnsi="Times New Roman" w:cs="Times New Roman"/>
        </w:rPr>
        <w:t>workforce</w:t>
      </w:r>
      <w:r w:rsidR="006672C2" w:rsidRPr="00FE2E70">
        <w:rPr>
          <w:rFonts w:ascii="Times New Roman" w:hAnsi="Times New Roman" w:cs="Times New Roman"/>
        </w:rPr>
        <w:t xml:space="preserve"> shoul</w:t>
      </w:r>
      <w:r w:rsidR="00B869DC" w:rsidRPr="00FE2E70">
        <w:rPr>
          <w:rFonts w:ascii="Times New Roman" w:hAnsi="Times New Roman" w:cs="Times New Roman"/>
        </w:rPr>
        <w:t>d</w:t>
      </w:r>
      <w:r w:rsidR="00AF1173" w:rsidRPr="00FE2E70">
        <w:rPr>
          <w:rFonts w:ascii="Times New Roman" w:hAnsi="Times New Roman" w:cs="Times New Roman"/>
        </w:rPr>
        <w:t xml:space="preserve"> send a positive signal to the market as </w:t>
      </w:r>
      <w:r w:rsidR="008C35EC" w:rsidRPr="00FE2E70">
        <w:rPr>
          <w:rFonts w:ascii="Times New Roman" w:hAnsi="Times New Roman" w:cs="Times New Roman"/>
        </w:rPr>
        <w:t xml:space="preserve">it </w:t>
      </w:r>
      <w:r w:rsidR="00AC646D" w:rsidRPr="00FE2E70">
        <w:rPr>
          <w:rFonts w:ascii="Times New Roman" w:hAnsi="Times New Roman" w:cs="Times New Roman"/>
        </w:rPr>
        <w:t>exhibits</w:t>
      </w:r>
      <w:r w:rsidR="008C35EC" w:rsidRPr="00FE2E70">
        <w:rPr>
          <w:rFonts w:ascii="Times New Roman" w:hAnsi="Times New Roman" w:cs="Times New Roman"/>
        </w:rPr>
        <w:t xml:space="preserve"> </w:t>
      </w:r>
      <w:r w:rsidR="004A5AC7" w:rsidRPr="00FE2E70">
        <w:rPr>
          <w:rFonts w:ascii="Times New Roman" w:hAnsi="Times New Roman" w:cs="Times New Roman"/>
        </w:rPr>
        <w:t>firms’</w:t>
      </w:r>
      <w:r w:rsidR="008C35EC" w:rsidRPr="00FE2E70">
        <w:rPr>
          <w:rFonts w:ascii="Times New Roman" w:hAnsi="Times New Roman" w:cs="Times New Roman"/>
        </w:rPr>
        <w:t xml:space="preserve"> commitment to improve productivity, </w:t>
      </w:r>
      <w:r w:rsidR="00AC7DCE" w:rsidRPr="00FE2E70">
        <w:rPr>
          <w:rFonts w:ascii="Times New Roman" w:hAnsi="Times New Roman" w:cs="Times New Roman"/>
        </w:rPr>
        <w:t>cost-cutting</w:t>
      </w:r>
      <w:r w:rsidR="008C35EC" w:rsidRPr="00FE2E70">
        <w:rPr>
          <w:rFonts w:ascii="Times New Roman" w:hAnsi="Times New Roman" w:cs="Times New Roman"/>
        </w:rPr>
        <w:t xml:space="preserve"> </w:t>
      </w:r>
      <w:r w:rsidR="00F0540C" w:rsidRPr="00FE2E70">
        <w:rPr>
          <w:rFonts w:ascii="Times New Roman" w:hAnsi="Times New Roman" w:cs="Times New Roman"/>
        </w:rPr>
        <w:t>measures</w:t>
      </w:r>
      <w:r w:rsidR="00AC7DCE" w:rsidRPr="00FE2E70">
        <w:rPr>
          <w:rFonts w:ascii="Times New Roman" w:hAnsi="Times New Roman" w:cs="Times New Roman"/>
        </w:rPr>
        <w:t>,</w:t>
      </w:r>
      <w:r w:rsidR="00F0540C" w:rsidRPr="00FE2E70">
        <w:rPr>
          <w:rFonts w:ascii="Times New Roman" w:hAnsi="Times New Roman" w:cs="Times New Roman"/>
        </w:rPr>
        <w:t xml:space="preserve"> and automation through AI in the modern context.</w:t>
      </w:r>
      <w:r w:rsidR="007928BF" w:rsidRPr="00FE2E70">
        <w:rPr>
          <w:rFonts w:ascii="Times New Roman" w:hAnsi="Times New Roman" w:cs="Times New Roman"/>
        </w:rPr>
        <w:t xml:space="preserve"> Nevertheless,</w:t>
      </w:r>
      <w:r w:rsidR="00B869DC" w:rsidRPr="00FE2E70">
        <w:rPr>
          <w:rFonts w:ascii="Times New Roman" w:hAnsi="Times New Roman" w:cs="Times New Roman"/>
        </w:rPr>
        <w:t xml:space="preserve"> </w:t>
      </w:r>
      <w:r w:rsidR="00315B92" w:rsidRPr="00FE2E70">
        <w:rPr>
          <w:rFonts w:ascii="Times New Roman" w:hAnsi="Times New Roman" w:cs="Times New Roman"/>
        </w:rPr>
        <w:t>the reality is far more nuanced. The market reaction is not uniform</w:t>
      </w:r>
      <w:r w:rsidR="00AC7DCE" w:rsidRPr="00FE2E70">
        <w:rPr>
          <w:rFonts w:ascii="Times New Roman" w:hAnsi="Times New Roman" w:cs="Times New Roman"/>
        </w:rPr>
        <w:t>,</w:t>
      </w:r>
      <w:r w:rsidR="00315B92" w:rsidRPr="00FE2E70">
        <w:rPr>
          <w:rFonts w:ascii="Times New Roman" w:hAnsi="Times New Roman" w:cs="Times New Roman"/>
        </w:rPr>
        <w:t xml:space="preserve"> and it appears to depend critically on the nature of the firm itself. </w:t>
      </w:r>
      <w:r w:rsidR="0084271B" w:rsidRPr="00FE2E70">
        <w:rPr>
          <w:rFonts w:ascii="Times New Roman" w:hAnsi="Times New Roman" w:cs="Times New Roman"/>
        </w:rPr>
        <w:t xml:space="preserve"> Therefore, this </w:t>
      </w:r>
      <w:r w:rsidR="00A278EF" w:rsidRPr="00FE2E70">
        <w:rPr>
          <w:rFonts w:ascii="Times New Roman" w:hAnsi="Times New Roman" w:cs="Times New Roman"/>
        </w:rPr>
        <w:t>analysis will</w:t>
      </w:r>
      <w:r w:rsidR="0084271B" w:rsidRPr="00FE2E70">
        <w:rPr>
          <w:rFonts w:ascii="Times New Roman" w:hAnsi="Times New Roman" w:cs="Times New Roman"/>
        </w:rPr>
        <w:t xml:space="preserve"> examine the key characteristic </w:t>
      </w:r>
      <w:r w:rsidR="00D31ACC" w:rsidRPr="00FE2E70">
        <w:rPr>
          <w:rFonts w:ascii="Times New Roman" w:hAnsi="Times New Roman" w:cs="Times New Roman"/>
        </w:rPr>
        <w:t xml:space="preserve">that </w:t>
      </w:r>
      <w:r w:rsidR="00AC7DCE" w:rsidRPr="00FE2E70">
        <w:rPr>
          <w:rFonts w:ascii="Times New Roman" w:hAnsi="Times New Roman" w:cs="Times New Roman"/>
        </w:rPr>
        <w:t>shapes</w:t>
      </w:r>
      <w:r w:rsidR="00D31ACC" w:rsidRPr="00FE2E70">
        <w:rPr>
          <w:rFonts w:ascii="Times New Roman" w:hAnsi="Times New Roman" w:cs="Times New Roman"/>
        </w:rPr>
        <w:t xml:space="preserve"> this investor response: a firm’s commitment to innovation as measured by its Research and Development intensity.</w:t>
      </w:r>
    </w:p>
    <w:p w14:paraId="5EBC75E4" w14:textId="14D55A67" w:rsidR="00891229" w:rsidRPr="00FE2E70" w:rsidRDefault="00DB7956" w:rsidP="000A6AFD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t>Research and development intensity is defined as the extent to which an organization devotes its resources, both financial and human</w:t>
      </w:r>
      <w:r w:rsidR="00876C7B" w:rsidRPr="00FE2E70">
        <w:rPr>
          <w:rFonts w:ascii="Times New Roman" w:hAnsi="Times New Roman" w:cs="Times New Roman"/>
        </w:rPr>
        <w:t>,</w:t>
      </w:r>
      <w:r w:rsidRPr="00FE2E70">
        <w:rPr>
          <w:rFonts w:ascii="Times New Roman" w:hAnsi="Times New Roman" w:cs="Times New Roman"/>
        </w:rPr>
        <w:t xml:space="preserve"> to research and development activities</w:t>
      </w:r>
      <w:r w:rsidR="00222899" w:rsidRPr="00FE2E70">
        <w:rPr>
          <w:rFonts w:ascii="Times New Roman" w:hAnsi="Times New Roman" w:cs="Times New Roman"/>
        </w:rPr>
        <w:fldChar w:fldCharType="begin"/>
      </w:r>
      <w:r w:rsidR="00222899" w:rsidRPr="00FE2E70">
        <w:rPr>
          <w:rFonts w:ascii="Times New Roman" w:hAnsi="Times New Roman" w:cs="Times New Roman"/>
        </w:rPr>
        <w:instrText xml:space="preserve"> ADDIN ZOTERO_ITEM CSL_CITATION {"citationID":"aYeWIVaq","properties":{"formattedCitation":"(Milkovich et al., 1991)","plainCitation":"(Milkovich et al., 1991)","noteIndex":0},"citationItems":[{"id":3878,"uris":["http://zotero.org/users/7032476/items/7V5Z5NHZ"],"itemData":{"id":3878,"type":"article-journal","abstract":"Agency theory, leading edge, and administrative/life cycle perspectives all predict that organizations having high levels of Research and Development (R&amp;D) intensity will follow different compensation strategies than organizations that are less R&amp;D intensive. Using data from 110 organizations over a 5 year period, and controlling for organization differences in employee and job characteristics, we found support for this general prediction. Specifically, high R&amp;D intensity organizations tended to have higher relative base pay, higher relative bonus pay, and greater relative eligibility for long-term incentive payments. We discuss the importance of further research into compensation decisions in R&amp;D intensive firms, particularly the effects of such decisions on firms' competitiveness.","container-title":"The Journal of High Technology Management Research","DOI":"10.1016/1047-8310(91)90018-J","ISSN":"1047-8310","issue":"1","journalAbbreviation":"The Journal of High Technology Management Research","page":"133-150","source":"ScienceDirect","title":"The effects of research and development intensity on managerial compensation in large organizations","volume":"2","author":[{"family":"Milkovich","given":"George T."},{"family":"Gerhart","given":"Barry"},{"family":"Hannon","given":"John"}],"issued":{"date-parts":[["1991",3,1]]}}}],"schema":"https://github.com/citation-style-language/schema/raw/master/csl-citation.json"} </w:instrText>
      </w:r>
      <w:r w:rsidR="00222899" w:rsidRPr="00FE2E70">
        <w:rPr>
          <w:rFonts w:ascii="Times New Roman" w:hAnsi="Times New Roman" w:cs="Times New Roman"/>
        </w:rPr>
        <w:fldChar w:fldCharType="separate"/>
      </w:r>
      <w:r w:rsidR="00222899" w:rsidRPr="00FE2E70">
        <w:rPr>
          <w:rFonts w:ascii="Times New Roman" w:hAnsi="Times New Roman" w:cs="Times New Roman"/>
        </w:rPr>
        <w:t>(Milkovich et al., 1991)</w:t>
      </w:r>
      <w:r w:rsidR="00222899" w:rsidRPr="00FE2E70">
        <w:rPr>
          <w:rFonts w:ascii="Times New Roman" w:hAnsi="Times New Roman" w:cs="Times New Roman"/>
        </w:rPr>
        <w:fldChar w:fldCharType="end"/>
      </w:r>
      <w:r w:rsidRPr="00FE2E70">
        <w:rPr>
          <w:rFonts w:ascii="Times New Roman" w:hAnsi="Times New Roman" w:cs="Times New Roman"/>
        </w:rPr>
        <w:t>.</w:t>
      </w:r>
      <w:r w:rsidR="00E110B1" w:rsidRPr="00FE2E70">
        <w:rPr>
          <w:rFonts w:ascii="Times New Roman" w:hAnsi="Times New Roman" w:cs="Times New Roman"/>
        </w:rPr>
        <w:t xml:space="preserve"> This distinction is important </w:t>
      </w:r>
      <w:r w:rsidR="008D7E83" w:rsidRPr="00FE2E70">
        <w:rPr>
          <w:rFonts w:ascii="Times New Roman" w:hAnsi="Times New Roman" w:cs="Times New Roman"/>
        </w:rPr>
        <w:t xml:space="preserve">as investors tend to view </w:t>
      </w:r>
      <w:r w:rsidR="004A5AC7" w:rsidRPr="00FE2E70">
        <w:rPr>
          <w:rFonts w:ascii="Times New Roman" w:hAnsi="Times New Roman" w:cs="Times New Roman"/>
        </w:rPr>
        <w:t>the nature</w:t>
      </w:r>
      <w:r w:rsidR="008D7E83" w:rsidRPr="00FE2E70">
        <w:rPr>
          <w:rFonts w:ascii="Times New Roman" w:hAnsi="Times New Roman" w:cs="Times New Roman"/>
        </w:rPr>
        <w:t xml:space="preserve"> of high and low R&amp;D firms through different lenses</w:t>
      </w:r>
      <w:r w:rsidR="00876C7B" w:rsidRPr="00FE2E70">
        <w:rPr>
          <w:rFonts w:ascii="Times New Roman" w:hAnsi="Times New Roman" w:cs="Times New Roman"/>
        </w:rPr>
        <w:t>;</w:t>
      </w:r>
      <w:r w:rsidR="007A4E4A" w:rsidRPr="00FE2E70">
        <w:rPr>
          <w:rFonts w:ascii="Times New Roman" w:hAnsi="Times New Roman" w:cs="Times New Roman"/>
        </w:rPr>
        <w:t xml:space="preserve"> </w:t>
      </w:r>
      <w:r w:rsidR="00B112AB" w:rsidRPr="00FE2E70">
        <w:rPr>
          <w:rFonts w:ascii="Times New Roman" w:hAnsi="Times New Roman" w:cs="Times New Roman"/>
        </w:rPr>
        <w:t>consequently</w:t>
      </w:r>
      <w:r w:rsidR="00876C7B" w:rsidRPr="00FE2E70">
        <w:rPr>
          <w:rFonts w:ascii="Times New Roman" w:hAnsi="Times New Roman" w:cs="Times New Roman"/>
        </w:rPr>
        <w:t>,</w:t>
      </w:r>
      <w:r w:rsidR="00B112AB" w:rsidRPr="00FE2E70">
        <w:rPr>
          <w:rFonts w:ascii="Times New Roman" w:hAnsi="Times New Roman" w:cs="Times New Roman"/>
        </w:rPr>
        <w:t xml:space="preserve"> the way they interpret a layoff announcement </w:t>
      </w:r>
      <w:r w:rsidR="007C5A86" w:rsidRPr="00FE2E70">
        <w:rPr>
          <w:rFonts w:ascii="Times New Roman" w:hAnsi="Times New Roman" w:cs="Times New Roman"/>
        </w:rPr>
        <w:t>of one category of these firms will differ from another category.</w:t>
      </w:r>
      <w:r w:rsidR="008D7E83" w:rsidRPr="00FE2E70">
        <w:rPr>
          <w:rFonts w:ascii="Times New Roman" w:hAnsi="Times New Roman" w:cs="Times New Roman"/>
        </w:rPr>
        <w:t xml:space="preserve"> </w:t>
      </w:r>
      <w:r w:rsidR="00891229" w:rsidRPr="00FE2E70">
        <w:rPr>
          <w:rFonts w:ascii="Times New Roman" w:hAnsi="Times New Roman" w:cs="Times New Roman"/>
        </w:rPr>
        <w:t xml:space="preserve"> For example, high R&amp;D </w:t>
      </w:r>
      <w:r w:rsidR="00050B20" w:rsidRPr="00FE2E70">
        <w:rPr>
          <w:rFonts w:ascii="Times New Roman" w:hAnsi="Times New Roman" w:cs="Times New Roman"/>
        </w:rPr>
        <w:t>firms,</w:t>
      </w:r>
      <w:r w:rsidR="00891229" w:rsidRPr="00FE2E70">
        <w:rPr>
          <w:rFonts w:ascii="Times New Roman" w:hAnsi="Times New Roman" w:cs="Times New Roman"/>
        </w:rPr>
        <w:t xml:space="preserve"> such as tech or pharmaceutical company investors</w:t>
      </w:r>
      <w:r w:rsidR="00050B20" w:rsidRPr="00FE2E70">
        <w:rPr>
          <w:rFonts w:ascii="Times New Roman" w:hAnsi="Times New Roman" w:cs="Times New Roman"/>
        </w:rPr>
        <w:t>,</w:t>
      </w:r>
      <w:r w:rsidR="00891229" w:rsidRPr="00FE2E70">
        <w:rPr>
          <w:rFonts w:ascii="Times New Roman" w:hAnsi="Times New Roman" w:cs="Times New Roman"/>
        </w:rPr>
        <w:t xml:space="preserve"> </w:t>
      </w:r>
      <w:r w:rsidR="006B2E07" w:rsidRPr="00FE2E70">
        <w:rPr>
          <w:rFonts w:ascii="Times New Roman" w:hAnsi="Times New Roman" w:cs="Times New Roman"/>
        </w:rPr>
        <w:t xml:space="preserve">will see </w:t>
      </w:r>
      <w:r w:rsidR="00050B20" w:rsidRPr="00FE2E70">
        <w:rPr>
          <w:rFonts w:ascii="Times New Roman" w:hAnsi="Times New Roman" w:cs="Times New Roman"/>
        </w:rPr>
        <w:t>their</w:t>
      </w:r>
      <w:r w:rsidR="006B2E07" w:rsidRPr="00FE2E70">
        <w:rPr>
          <w:rFonts w:ascii="Times New Roman" w:hAnsi="Times New Roman" w:cs="Times New Roman"/>
        </w:rPr>
        <w:t xml:space="preserve"> primary asset as </w:t>
      </w:r>
      <w:r w:rsidR="00050B20" w:rsidRPr="00FE2E70">
        <w:rPr>
          <w:rFonts w:ascii="Times New Roman" w:hAnsi="Times New Roman" w:cs="Times New Roman"/>
        </w:rPr>
        <w:t>their</w:t>
      </w:r>
      <w:r w:rsidR="006B2E07" w:rsidRPr="00FE2E70">
        <w:rPr>
          <w:rFonts w:ascii="Times New Roman" w:hAnsi="Times New Roman" w:cs="Times New Roman"/>
        </w:rPr>
        <w:t xml:space="preserve"> human capital. Such firm</w:t>
      </w:r>
      <w:r w:rsidR="00050B20" w:rsidRPr="00FE2E70">
        <w:rPr>
          <w:rFonts w:ascii="Times New Roman" w:hAnsi="Times New Roman" w:cs="Times New Roman"/>
        </w:rPr>
        <w:t>s</w:t>
      </w:r>
      <w:r w:rsidR="006B2E07" w:rsidRPr="00FE2E70">
        <w:rPr>
          <w:rFonts w:ascii="Times New Roman" w:hAnsi="Times New Roman" w:cs="Times New Roman"/>
        </w:rPr>
        <w:t xml:space="preserve"> do </w:t>
      </w:r>
      <w:r w:rsidR="006F6BDA" w:rsidRPr="00FE2E70">
        <w:rPr>
          <w:rFonts w:ascii="Times New Roman" w:hAnsi="Times New Roman" w:cs="Times New Roman"/>
        </w:rPr>
        <w:t xml:space="preserve">not derive </w:t>
      </w:r>
      <w:r w:rsidR="00050B20" w:rsidRPr="00FE2E70">
        <w:rPr>
          <w:rFonts w:ascii="Times New Roman" w:hAnsi="Times New Roman" w:cs="Times New Roman"/>
        </w:rPr>
        <w:t>their</w:t>
      </w:r>
      <w:r w:rsidR="006F6BDA" w:rsidRPr="00FE2E70">
        <w:rPr>
          <w:rFonts w:ascii="Times New Roman" w:hAnsi="Times New Roman" w:cs="Times New Roman"/>
        </w:rPr>
        <w:t xml:space="preserve"> value from factories, </w:t>
      </w:r>
      <w:r w:rsidR="00050B20" w:rsidRPr="00FE2E70">
        <w:rPr>
          <w:rFonts w:ascii="Times New Roman" w:hAnsi="Times New Roman" w:cs="Times New Roman"/>
        </w:rPr>
        <w:t>machinery,</w:t>
      </w:r>
      <w:r w:rsidR="006F6BDA" w:rsidRPr="00FE2E70">
        <w:rPr>
          <w:rFonts w:ascii="Times New Roman" w:hAnsi="Times New Roman" w:cs="Times New Roman"/>
        </w:rPr>
        <w:t xml:space="preserve"> but </w:t>
      </w:r>
      <w:r w:rsidR="00E227B2" w:rsidRPr="00FE2E70">
        <w:rPr>
          <w:rFonts w:ascii="Times New Roman" w:hAnsi="Times New Roman" w:cs="Times New Roman"/>
        </w:rPr>
        <w:t>from</w:t>
      </w:r>
      <w:r w:rsidR="006F6BDA" w:rsidRPr="00FE2E70">
        <w:rPr>
          <w:rFonts w:ascii="Times New Roman" w:hAnsi="Times New Roman" w:cs="Times New Roman"/>
        </w:rPr>
        <w:t xml:space="preserve"> the collective </w:t>
      </w:r>
      <w:r w:rsidR="004A5AC7" w:rsidRPr="00FE2E70">
        <w:rPr>
          <w:rFonts w:ascii="Times New Roman" w:hAnsi="Times New Roman" w:cs="Times New Roman"/>
        </w:rPr>
        <w:t>knowledge,</w:t>
      </w:r>
      <w:r w:rsidR="006F6BDA" w:rsidRPr="00FE2E70">
        <w:rPr>
          <w:rFonts w:ascii="Times New Roman" w:hAnsi="Times New Roman" w:cs="Times New Roman"/>
        </w:rPr>
        <w:t xml:space="preserve"> creativ</w:t>
      </w:r>
      <w:r w:rsidR="00581B3F" w:rsidRPr="00FE2E70">
        <w:rPr>
          <w:rFonts w:ascii="Times New Roman" w:hAnsi="Times New Roman" w:cs="Times New Roman"/>
        </w:rPr>
        <w:t>ity</w:t>
      </w:r>
      <w:r w:rsidR="00050B20" w:rsidRPr="00FE2E70">
        <w:rPr>
          <w:rFonts w:ascii="Times New Roman" w:hAnsi="Times New Roman" w:cs="Times New Roman"/>
        </w:rPr>
        <w:t>,</w:t>
      </w:r>
      <w:r w:rsidR="00581B3F" w:rsidRPr="00FE2E70">
        <w:rPr>
          <w:rFonts w:ascii="Times New Roman" w:hAnsi="Times New Roman" w:cs="Times New Roman"/>
        </w:rPr>
        <w:t xml:space="preserve"> and collaborative research efforts.  A layoff announcement from </w:t>
      </w:r>
      <w:r w:rsidR="007B7025" w:rsidRPr="00FE2E70">
        <w:rPr>
          <w:rFonts w:ascii="Times New Roman" w:hAnsi="Times New Roman" w:cs="Times New Roman"/>
        </w:rPr>
        <w:t xml:space="preserve">such a firm </w:t>
      </w:r>
      <w:r w:rsidR="002E2E26" w:rsidRPr="00FE2E70">
        <w:rPr>
          <w:rFonts w:ascii="Times New Roman" w:hAnsi="Times New Roman" w:cs="Times New Roman"/>
        </w:rPr>
        <w:t xml:space="preserve">is </w:t>
      </w:r>
      <w:r w:rsidR="00C03788" w:rsidRPr="00FE2E70">
        <w:rPr>
          <w:rFonts w:ascii="Times New Roman" w:hAnsi="Times New Roman" w:cs="Times New Roman"/>
        </w:rPr>
        <w:t>detrimental</w:t>
      </w:r>
      <w:r w:rsidR="002E2E26" w:rsidRPr="00FE2E70">
        <w:rPr>
          <w:rFonts w:ascii="Times New Roman" w:hAnsi="Times New Roman" w:cs="Times New Roman"/>
        </w:rPr>
        <w:t xml:space="preserve"> </w:t>
      </w:r>
      <w:r w:rsidR="00A81CC1" w:rsidRPr="00FE2E70">
        <w:rPr>
          <w:rFonts w:ascii="Times New Roman" w:hAnsi="Times New Roman" w:cs="Times New Roman"/>
        </w:rPr>
        <w:t xml:space="preserve">and </w:t>
      </w:r>
      <w:r w:rsidR="00E227B2" w:rsidRPr="00FE2E70">
        <w:rPr>
          <w:rFonts w:ascii="Times New Roman" w:hAnsi="Times New Roman" w:cs="Times New Roman"/>
        </w:rPr>
        <w:t>signals</w:t>
      </w:r>
      <w:r w:rsidR="00A81CC1" w:rsidRPr="00FE2E70">
        <w:rPr>
          <w:rFonts w:ascii="Times New Roman" w:hAnsi="Times New Roman" w:cs="Times New Roman"/>
        </w:rPr>
        <w:t xml:space="preserve"> that the company is sacrificing its key resources, compromising its future ability to innovate. </w:t>
      </w:r>
      <w:r w:rsidR="00C67113" w:rsidRPr="00FE2E70">
        <w:rPr>
          <w:rFonts w:ascii="Times New Roman" w:hAnsi="Times New Roman" w:cs="Times New Roman"/>
        </w:rPr>
        <w:t xml:space="preserve">From this perspective, </w:t>
      </w:r>
      <w:r w:rsidR="00E227B2" w:rsidRPr="00FE2E70">
        <w:rPr>
          <w:rFonts w:ascii="Times New Roman" w:hAnsi="Times New Roman" w:cs="Times New Roman"/>
        </w:rPr>
        <w:t xml:space="preserve">the </w:t>
      </w:r>
      <w:r w:rsidR="00C67113" w:rsidRPr="00FE2E70">
        <w:rPr>
          <w:rFonts w:ascii="Times New Roman" w:hAnsi="Times New Roman" w:cs="Times New Roman"/>
        </w:rPr>
        <w:t xml:space="preserve">market might penalize the </w:t>
      </w:r>
      <w:r w:rsidR="00CC6E26" w:rsidRPr="00FE2E70">
        <w:rPr>
          <w:rFonts w:ascii="Times New Roman" w:hAnsi="Times New Roman" w:cs="Times New Roman"/>
        </w:rPr>
        <w:t>stock of the firms because of the negative effect firm’s decision.</w:t>
      </w:r>
    </w:p>
    <w:p w14:paraId="08E1B2E4" w14:textId="4B2031E2" w:rsidR="00CC6E26" w:rsidRPr="00FE2E70" w:rsidRDefault="00B176A6" w:rsidP="000A6AFD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t xml:space="preserve">On the other hand, low research and development firms, like traditional manufacturers or retailers </w:t>
      </w:r>
      <w:r w:rsidR="00DB797E" w:rsidRPr="00FE2E70">
        <w:rPr>
          <w:rFonts w:ascii="Times New Roman" w:hAnsi="Times New Roman" w:cs="Times New Roman"/>
        </w:rPr>
        <w:t xml:space="preserve">might not experience the same effect. When these companies announce layoffs, the market interprets the news </w:t>
      </w:r>
      <w:r w:rsidR="00BF788A" w:rsidRPr="00FE2E70">
        <w:rPr>
          <w:rFonts w:ascii="Times New Roman" w:hAnsi="Times New Roman" w:cs="Times New Roman"/>
        </w:rPr>
        <w:t>not as loss of innovative potential but a deliberate effort to cut costs, improve profitability or process automation.</w:t>
      </w:r>
      <w:r w:rsidR="001008E0" w:rsidRPr="00FE2E70">
        <w:rPr>
          <w:rFonts w:ascii="Times New Roman" w:hAnsi="Times New Roman" w:cs="Times New Roman"/>
        </w:rPr>
        <w:t xml:space="preserve"> </w:t>
      </w:r>
      <w:r w:rsidR="006A5909" w:rsidRPr="00FE2E70">
        <w:rPr>
          <w:rFonts w:ascii="Times New Roman" w:hAnsi="Times New Roman" w:cs="Times New Roman"/>
        </w:rPr>
        <w:t xml:space="preserve"> In this context, the investors often reward the company </w:t>
      </w:r>
      <w:r w:rsidR="00C706C1" w:rsidRPr="00FE2E70">
        <w:rPr>
          <w:rFonts w:ascii="Times New Roman" w:hAnsi="Times New Roman" w:cs="Times New Roman"/>
        </w:rPr>
        <w:t xml:space="preserve">stock, viewing the layoffs as a sign of financial discipline and growth.  </w:t>
      </w:r>
    </w:p>
    <w:p w14:paraId="383C99FF" w14:textId="496159BF" w:rsidR="00431CCE" w:rsidRPr="00FE2E70" w:rsidRDefault="00961E0F" w:rsidP="000A6AFD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lastRenderedPageBreak/>
        <w:t xml:space="preserve">The central research question of this study is </w:t>
      </w:r>
      <w:r w:rsidR="00431CCE" w:rsidRPr="00FE2E70">
        <w:rPr>
          <w:rFonts w:ascii="Times New Roman" w:hAnsi="Times New Roman" w:cs="Times New Roman"/>
        </w:rPr>
        <w:t>“How</w:t>
      </w:r>
      <w:r w:rsidRPr="00FE2E70">
        <w:rPr>
          <w:rFonts w:ascii="Times New Roman" w:hAnsi="Times New Roman" w:cs="Times New Roman"/>
        </w:rPr>
        <w:t xml:space="preserve"> does the stock market’s reaction to layoff announcements differ between firms with high and low R</w:t>
      </w:r>
      <w:r w:rsidR="005626CC" w:rsidRPr="00FE2E70">
        <w:rPr>
          <w:rFonts w:ascii="Times New Roman" w:hAnsi="Times New Roman" w:cs="Times New Roman"/>
        </w:rPr>
        <w:t>&amp;D intensity?”</w:t>
      </w:r>
      <w:r w:rsidR="00AF7866" w:rsidRPr="00FE2E70">
        <w:rPr>
          <w:rFonts w:ascii="Times New Roman" w:hAnsi="Times New Roman" w:cs="Times New Roman"/>
        </w:rPr>
        <w:t xml:space="preserve">. This RQ leads to two competing </w:t>
      </w:r>
      <w:r w:rsidR="00431CCE" w:rsidRPr="00FE2E70">
        <w:rPr>
          <w:rFonts w:ascii="Times New Roman" w:hAnsi="Times New Roman" w:cs="Times New Roman"/>
        </w:rPr>
        <w:t>hypotheses</w:t>
      </w:r>
      <w:r w:rsidR="00AF7866" w:rsidRPr="00FE2E70">
        <w:rPr>
          <w:rFonts w:ascii="Times New Roman" w:hAnsi="Times New Roman" w:cs="Times New Roman"/>
        </w:rPr>
        <w:t xml:space="preserve"> as stated below.</w:t>
      </w:r>
    </w:p>
    <w:p w14:paraId="271C393F" w14:textId="77777777" w:rsidR="00431CCE" w:rsidRPr="00FE2E70" w:rsidRDefault="00431CCE" w:rsidP="00FE2E70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  <w:b/>
          <w:bCs/>
        </w:rPr>
        <w:t xml:space="preserve">H0:  </w:t>
      </w:r>
      <w:r w:rsidRPr="00FE2E70">
        <w:rPr>
          <w:rFonts w:ascii="Times New Roman" w:hAnsi="Times New Roman" w:cs="Times New Roman"/>
        </w:rPr>
        <w:t>There is no significant difference in the stock market's reaction to layoff announcements between firms with high and low R&amp;D intensity.</w:t>
      </w:r>
    </w:p>
    <w:p w14:paraId="00CCF923" w14:textId="25181CC3" w:rsidR="00431CCE" w:rsidRPr="00FE2E70" w:rsidRDefault="00431CCE" w:rsidP="00FE2E70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  <w:b/>
          <w:bCs/>
        </w:rPr>
        <w:t xml:space="preserve">H1A: </w:t>
      </w:r>
      <w:r w:rsidRPr="00FE2E70">
        <w:rPr>
          <w:rFonts w:ascii="Times New Roman" w:hAnsi="Times New Roman" w:cs="Times New Roman"/>
        </w:rPr>
        <w:t xml:space="preserve">Firms with high R&amp;D intensity experience a significantly </w:t>
      </w:r>
      <w:r w:rsidRPr="00FE2E70">
        <w:rPr>
          <w:rFonts w:ascii="Times New Roman" w:hAnsi="Times New Roman" w:cs="Times New Roman"/>
          <w:i/>
          <w:iCs/>
        </w:rPr>
        <w:t>more negative</w:t>
      </w:r>
      <w:r w:rsidRPr="00FE2E70">
        <w:rPr>
          <w:rFonts w:ascii="Times New Roman" w:hAnsi="Times New Roman" w:cs="Times New Roman"/>
        </w:rPr>
        <w:t xml:space="preserve"> stock market reaction to layoff announcements compared to firms with low R&amp;D intensity.</w:t>
      </w:r>
      <w:r w:rsidRPr="00FE2E70">
        <w:rPr>
          <w:rFonts w:ascii="Times New Roman" w:hAnsi="Times New Roman" w:cs="Times New Roman"/>
          <w:b/>
          <w:bCs/>
        </w:rPr>
        <w:t xml:space="preserve"> </w:t>
      </w:r>
    </w:p>
    <w:p w14:paraId="527E5F9F" w14:textId="77777777" w:rsidR="00431CCE" w:rsidRPr="00FE2E70" w:rsidRDefault="00431CCE" w:rsidP="00FE2E70">
      <w:pPr>
        <w:spacing w:line="360" w:lineRule="auto"/>
        <w:jc w:val="both"/>
        <w:rPr>
          <w:rFonts w:ascii="Times New Roman" w:hAnsi="Times New Roman" w:cs="Times New Roman"/>
          <w:noProof/>
        </w:rPr>
      </w:pPr>
      <w:r w:rsidRPr="00FE2E70">
        <w:rPr>
          <w:rFonts w:ascii="Times New Roman" w:hAnsi="Times New Roman" w:cs="Times New Roman"/>
          <w:b/>
          <w:bCs/>
        </w:rPr>
        <w:t>H1B:</w:t>
      </w:r>
      <w:r w:rsidRPr="00FE2E70">
        <w:rPr>
          <w:rFonts w:ascii="Times New Roman" w:hAnsi="Times New Roman" w:cs="Times New Roman"/>
        </w:rPr>
        <w:t xml:space="preserve"> Firms with high R&amp;D intensity experience a significantly </w:t>
      </w:r>
      <w:r w:rsidRPr="00FE2E70">
        <w:rPr>
          <w:rFonts w:ascii="Times New Roman" w:hAnsi="Times New Roman" w:cs="Times New Roman"/>
          <w:i/>
          <w:iCs/>
        </w:rPr>
        <w:t>less negative</w:t>
      </w:r>
      <w:r w:rsidRPr="00FE2E70">
        <w:rPr>
          <w:rFonts w:ascii="Times New Roman" w:hAnsi="Times New Roman" w:cs="Times New Roman"/>
        </w:rPr>
        <w:t xml:space="preserve"> stock market reaction to layoff announcements compared to firms with low R&amp;D intensity.</w:t>
      </w:r>
      <w:r w:rsidRPr="00FE2E70">
        <w:rPr>
          <w:rFonts w:ascii="Times New Roman" w:hAnsi="Times New Roman" w:cs="Times New Roman"/>
          <w:noProof/>
        </w:rPr>
        <w:t xml:space="preserve"> </w:t>
      </w:r>
    </w:p>
    <w:p w14:paraId="7EAB03FB" w14:textId="6458CE84" w:rsidR="00917EF5" w:rsidRPr="00FE2E70" w:rsidRDefault="00FE2E70" w:rsidP="000A6AFD">
      <w:pPr>
        <w:spacing w:line="360" w:lineRule="auto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t>The table below</w:t>
      </w:r>
      <w:r w:rsidR="002D6D26" w:rsidRPr="00FE2E70">
        <w:rPr>
          <w:rFonts w:ascii="Times New Roman" w:hAnsi="Times New Roman" w:cs="Times New Roman"/>
        </w:rPr>
        <w:t xml:space="preserve"> </w:t>
      </w:r>
      <w:r w:rsidRPr="00FE2E70">
        <w:rPr>
          <w:rFonts w:ascii="Times New Roman" w:hAnsi="Times New Roman" w:cs="Times New Roman"/>
        </w:rPr>
        <w:t>showcases</w:t>
      </w:r>
      <w:r w:rsidR="002D6D26" w:rsidRPr="00FE2E70">
        <w:rPr>
          <w:rFonts w:ascii="Times New Roman" w:hAnsi="Times New Roman" w:cs="Times New Roman"/>
        </w:rPr>
        <w:t xml:space="preserve"> the theoretical </w:t>
      </w:r>
      <w:r w:rsidR="00E40204" w:rsidRPr="00FE2E70">
        <w:rPr>
          <w:rFonts w:ascii="Times New Roman" w:hAnsi="Times New Roman" w:cs="Times New Roman"/>
        </w:rPr>
        <w:t>lens of</w:t>
      </w:r>
      <w:r w:rsidR="00240AE7" w:rsidRPr="00FE2E70">
        <w:rPr>
          <w:rFonts w:ascii="Times New Roman" w:hAnsi="Times New Roman" w:cs="Times New Roman"/>
        </w:rPr>
        <w:t xml:space="preserve"> </w:t>
      </w:r>
      <w:r w:rsidR="00E40204" w:rsidRPr="00FE2E70">
        <w:rPr>
          <w:rFonts w:ascii="Times New Roman" w:hAnsi="Times New Roman" w:cs="Times New Roman"/>
        </w:rPr>
        <w:t>the hypothesis</w:t>
      </w:r>
      <w:r w:rsidR="00240AE7" w:rsidRPr="00FE2E7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00"/>
        <w:gridCol w:w="3505"/>
      </w:tblGrid>
      <w:tr w:rsidR="00693625" w:rsidRPr="00FE2E70" w14:paraId="42BD6589" w14:textId="77777777" w:rsidTr="002D4851">
        <w:tc>
          <w:tcPr>
            <w:tcW w:w="2245" w:type="dxa"/>
          </w:tcPr>
          <w:p w14:paraId="66BC8EB0" w14:textId="77777777" w:rsidR="00693625" w:rsidRPr="00FE2E70" w:rsidRDefault="00693625" w:rsidP="000A6AFD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FE2E70">
              <w:rPr>
                <w:rFonts w:ascii="Times New Roman" w:hAnsi="Times New Roman" w:cs="Times New Roman"/>
                <w:noProof/>
              </w:rPr>
              <w:t>Theoretical Lens</w:t>
            </w:r>
          </w:p>
        </w:tc>
        <w:tc>
          <w:tcPr>
            <w:tcW w:w="3600" w:type="dxa"/>
          </w:tcPr>
          <w:p w14:paraId="6ABAE14F" w14:textId="77777777" w:rsidR="00693625" w:rsidRPr="00FE2E70" w:rsidRDefault="00693625" w:rsidP="000A6AFD">
            <w:pPr>
              <w:spacing w:line="36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E2E70">
              <w:rPr>
                <w:rFonts w:ascii="Times New Roman" w:hAnsi="Times New Roman" w:cs="Times New Roman"/>
                <w:noProof/>
                <w:sz w:val="20"/>
                <w:szCs w:val="20"/>
              </w:rPr>
              <w:t>Core Argument for H1A</w:t>
            </w:r>
          </w:p>
        </w:tc>
        <w:tc>
          <w:tcPr>
            <w:tcW w:w="3505" w:type="dxa"/>
          </w:tcPr>
          <w:p w14:paraId="1E6278B4" w14:textId="77777777" w:rsidR="00693625" w:rsidRPr="00FE2E70" w:rsidRDefault="00693625" w:rsidP="000A6AFD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FE2E70">
              <w:rPr>
                <w:rFonts w:ascii="Times New Roman" w:hAnsi="Times New Roman" w:cs="Times New Roman"/>
                <w:noProof/>
              </w:rPr>
              <w:t>Core Argument for H1B</w:t>
            </w:r>
          </w:p>
        </w:tc>
      </w:tr>
      <w:tr w:rsidR="00693625" w:rsidRPr="00FE2E70" w14:paraId="684086C4" w14:textId="77777777" w:rsidTr="002D4851">
        <w:tc>
          <w:tcPr>
            <w:tcW w:w="2245" w:type="dxa"/>
          </w:tcPr>
          <w:p w14:paraId="76ED11EE" w14:textId="77777777" w:rsidR="00693625" w:rsidRPr="00FE2E70" w:rsidRDefault="00693625" w:rsidP="000A6AFD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FE2E70">
              <w:rPr>
                <w:rFonts w:ascii="Times New Roman" w:hAnsi="Times New Roman" w:cs="Times New Roman"/>
                <w:noProof/>
              </w:rPr>
              <w:t>Resource-Based / Human Capital View</w:t>
            </w:r>
          </w:p>
        </w:tc>
        <w:tc>
          <w:tcPr>
            <w:tcW w:w="3600" w:type="dxa"/>
          </w:tcPr>
          <w:p w14:paraId="7FD5DD81" w14:textId="2CC0632F" w:rsidR="00693625" w:rsidRPr="00FE2E70" w:rsidRDefault="00611D49" w:rsidP="000A6A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The high R&amp;D firms are penalized more severely</w:t>
            </w:r>
            <w:r w:rsidR="00003112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is supported by </w:t>
            </w:r>
            <w:r w:rsidR="00467192">
              <w:rPr>
                <w:rFonts w:ascii="Times New Roman" w:hAnsi="Times New Roman" w:cs="Times New Roman"/>
                <w:noProof/>
                <w:sz w:val="22"/>
                <w:szCs w:val="22"/>
              </w:rPr>
              <w:t>the resource-based</w:t>
            </w:r>
            <w:r w:rsidR="00003112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view. </w:t>
            </w:r>
            <w:r w:rsidR="005B39CA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For high  R&amp;D firms</w:t>
            </w:r>
            <w:r w:rsidR="00467192">
              <w:rPr>
                <w:rFonts w:ascii="Times New Roman" w:hAnsi="Times New Roman" w:cs="Times New Roman"/>
                <w:noProof/>
                <w:sz w:val="22"/>
                <w:szCs w:val="22"/>
              </w:rPr>
              <w:t>,</w:t>
            </w:r>
            <w:r w:rsidR="005B39CA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their value </w:t>
            </w:r>
            <w:r w:rsidR="00500E51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lies in the specialized knowledge, creative culture</w:t>
            </w:r>
            <w:r w:rsidR="00467192">
              <w:rPr>
                <w:rFonts w:ascii="Times New Roman" w:hAnsi="Times New Roman" w:cs="Times New Roman"/>
                <w:noProof/>
                <w:sz w:val="22"/>
                <w:szCs w:val="22"/>
              </w:rPr>
              <w:t>,</w:t>
            </w:r>
            <w:r w:rsidR="00500E51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etc.</w:t>
            </w:r>
            <w:r w:rsidR="00893A7C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</w:t>
            </w:r>
            <w:r w:rsidR="00B930C7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Thus, a decision to cut highly skilled talent sends a </w:t>
            </w:r>
            <w:r w:rsidR="00496E3F">
              <w:rPr>
                <w:rFonts w:ascii="Times New Roman" w:hAnsi="Times New Roman" w:cs="Times New Roman"/>
                <w:noProof/>
                <w:sz w:val="22"/>
                <w:szCs w:val="22"/>
              </w:rPr>
              <w:t>powerful</w:t>
            </w:r>
            <w:r w:rsidR="00B930C7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message of deep financial </w:t>
            </w:r>
            <w:r w:rsidR="00496E3F">
              <w:rPr>
                <w:rFonts w:ascii="Times New Roman" w:hAnsi="Times New Roman" w:cs="Times New Roman"/>
                <w:noProof/>
                <w:sz w:val="22"/>
                <w:szCs w:val="22"/>
              </w:rPr>
              <w:t>distress,</w:t>
            </w:r>
            <w:r w:rsidR="00B930C7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suggesting the company is </w:t>
            </w:r>
            <w:r w:rsidR="008271EA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desperate it must sacrifice its </w:t>
            </w:r>
            <w:r w:rsidR="00496E3F">
              <w:rPr>
                <w:rFonts w:ascii="Times New Roman" w:hAnsi="Times New Roman" w:cs="Times New Roman"/>
                <w:noProof/>
                <w:sz w:val="22"/>
                <w:szCs w:val="22"/>
              </w:rPr>
              <w:t>long-term</w:t>
            </w:r>
            <w:r w:rsidR="008271EA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innovation for </w:t>
            </w:r>
            <w:r w:rsidR="00496E3F">
              <w:rPr>
                <w:rFonts w:ascii="Times New Roman" w:hAnsi="Times New Roman" w:cs="Times New Roman"/>
                <w:noProof/>
                <w:sz w:val="22"/>
                <w:szCs w:val="22"/>
              </w:rPr>
              <w:t>short-term</w:t>
            </w:r>
            <w:r w:rsidR="008271EA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survival.</w:t>
            </w:r>
          </w:p>
        </w:tc>
        <w:tc>
          <w:tcPr>
            <w:tcW w:w="3505" w:type="dxa"/>
          </w:tcPr>
          <w:p w14:paraId="4A9F9C6B" w14:textId="43971280" w:rsidR="00693625" w:rsidRPr="00FE2E70" w:rsidRDefault="00693625" w:rsidP="000A6A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Layoffs can be an attempt to reallocate human resources away from unproductive projects, increasing the overall productivity and value of the remaining talent pool.</w:t>
            </w:r>
            <w:r w:rsidR="00654317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</w:t>
            </w:r>
            <w:r w:rsidR="009129A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It can signal to the market that management is </w:t>
            </w:r>
            <w:r w:rsidR="00496E3F">
              <w:rPr>
                <w:rFonts w:ascii="Times New Roman" w:hAnsi="Times New Roman" w:cs="Times New Roman"/>
                <w:noProof/>
                <w:sz w:val="22"/>
                <w:szCs w:val="22"/>
              </w:rPr>
              <w:t>proactively</w:t>
            </w:r>
            <w:r w:rsidR="009129A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adapting to new technologies such as AI and automation and is maki</w:t>
            </w:r>
            <w:r w:rsidR="0031790E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ng strategic decisions necessary to secure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a </w:t>
            </w:r>
            <w:r w:rsidR="0031790E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competitive advantage.</w:t>
            </w:r>
          </w:p>
        </w:tc>
      </w:tr>
      <w:tr w:rsidR="00693625" w:rsidRPr="00FE2E70" w14:paraId="399ADE2C" w14:textId="77777777" w:rsidTr="00FE2E70">
        <w:trPr>
          <w:trHeight w:val="350"/>
        </w:trPr>
        <w:tc>
          <w:tcPr>
            <w:tcW w:w="2245" w:type="dxa"/>
          </w:tcPr>
          <w:p w14:paraId="0E7EFB80" w14:textId="77777777" w:rsidR="00693625" w:rsidRPr="00FE2E70" w:rsidRDefault="00693625" w:rsidP="000A6AFD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FE2E70">
              <w:rPr>
                <w:rFonts w:ascii="Times New Roman" w:hAnsi="Times New Roman" w:cs="Times New Roman"/>
                <w:noProof/>
              </w:rPr>
              <w:t>Signaling Theory</w:t>
            </w:r>
          </w:p>
        </w:tc>
        <w:tc>
          <w:tcPr>
            <w:tcW w:w="3600" w:type="dxa"/>
          </w:tcPr>
          <w:p w14:paraId="38831F5D" w14:textId="40506F07" w:rsidR="00693625" w:rsidRPr="00FE2E70" w:rsidRDefault="00EB54BB" w:rsidP="000A6A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Signaling theory assumes l</w:t>
            </w:r>
            <w:r w:rsidR="00693625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ayoffs are a powerful negative signal of deep financial distress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,</w:t>
            </w:r>
            <w:r w:rsidR="00693625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forcing the firm to sacrifice future growth.</w:t>
            </w:r>
            <w:r w:rsidR="003E3E9D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In this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narrative</w:t>
            </w:r>
            <w:r w:rsidR="003E3E9D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, the market penalizes the firm because the signal is one of crisis</w:t>
            </w:r>
            <w:r w:rsidR="00D13DA3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.</w:t>
            </w:r>
          </w:p>
        </w:tc>
        <w:tc>
          <w:tcPr>
            <w:tcW w:w="3505" w:type="dxa"/>
          </w:tcPr>
          <w:p w14:paraId="1956FFAA" w14:textId="48B8BEC2" w:rsidR="00693625" w:rsidRPr="00FE2E70" w:rsidRDefault="00D13DA3" w:rsidP="000A6AFD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Conversely, </w:t>
            </w:r>
            <w:r w:rsidR="00291DC0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a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layoff</w:t>
            </w:r>
            <w:r w:rsidR="00291DC0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can be a proactive signal of stra</w:t>
            </w:r>
            <w:r w:rsidR="000E488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tegic agility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,</w:t>
            </w:r>
            <w:r w:rsidR="000E488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which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indicates</w:t>
            </w:r>
            <w:r w:rsidR="000E488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that management is pivoting away from legacy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operations</w:t>
            </w:r>
            <w:r w:rsidR="000E488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and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reallocating</w:t>
            </w:r>
            <w:r w:rsidR="000E4888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resources towar</w:t>
            </w:r>
            <w:r w:rsidR="00D96A97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>ds more promising technologies.</w:t>
            </w:r>
            <w:r w:rsidR="002D4851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This </w:t>
            </w:r>
            <w:r w:rsidR="00B471A9">
              <w:rPr>
                <w:rFonts w:ascii="Times New Roman" w:hAnsi="Times New Roman" w:cs="Times New Roman"/>
                <w:noProof/>
                <w:sz w:val="22"/>
                <w:szCs w:val="22"/>
              </w:rPr>
              <w:t>acts</w:t>
            </w:r>
            <w:r w:rsidR="002D4851" w:rsidRPr="00FE2E70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as a positive signal to the investors.</w:t>
            </w:r>
          </w:p>
        </w:tc>
      </w:tr>
    </w:tbl>
    <w:p w14:paraId="6F384F17" w14:textId="77777777" w:rsidR="00917EF5" w:rsidRPr="00FE2E70" w:rsidRDefault="00917EF5" w:rsidP="000A6AFD">
      <w:pPr>
        <w:spacing w:line="360" w:lineRule="auto"/>
        <w:rPr>
          <w:rFonts w:ascii="Times New Roman" w:hAnsi="Times New Roman" w:cs="Times New Roman"/>
        </w:rPr>
      </w:pPr>
    </w:p>
    <w:p w14:paraId="083130D6" w14:textId="17FDB402" w:rsidR="00FE661C" w:rsidRPr="00FE2E70" w:rsidRDefault="00E44E0E" w:rsidP="000A6AFD">
      <w:pPr>
        <w:spacing w:line="360" w:lineRule="auto"/>
        <w:jc w:val="both"/>
        <w:rPr>
          <w:rFonts w:ascii="Times New Roman" w:hAnsi="Times New Roman" w:cs="Times New Roman"/>
        </w:rPr>
      </w:pPr>
      <w:r w:rsidRPr="00FE2E70">
        <w:rPr>
          <w:rFonts w:ascii="Times New Roman" w:hAnsi="Times New Roman" w:cs="Times New Roman"/>
        </w:rPr>
        <w:lastRenderedPageBreak/>
        <w:t xml:space="preserve">This study will </w:t>
      </w:r>
      <w:r w:rsidR="00240261" w:rsidRPr="00FE2E70">
        <w:rPr>
          <w:rFonts w:ascii="Times New Roman" w:hAnsi="Times New Roman" w:cs="Times New Roman"/>
        </w:rPr>
        <w:t xml:space="preserve">add to our understanding of corporate layoffs and </w:t>
      </w:r>
      <w:r w:rsidR="00CB2E01">
        <w:rPr>
          <w:rFonts w:ascii="Times New Roman" w:hAnsi="Times New Roman" w:cs="Times New Roman"/>
        </w:rPr>
        <w:t>their</w:t>
      </w:r>
      <w:r w:rsidR="00240261" w:rsidRPr="00FE2E70">
        <w:rPr>
          <w:rFonts w:ascii="Times New Roman" w:hAnsi="Times New Roman" w:cs="Times New Roman"/>
        </w:rPr>
        <w:t xml:space="preserve"> </w:t>
      </w:r>
      <w:r w:rsidR="00CE6077" w:rsidRPr="00FE2E70">
        <w:rPr>
          <w:rFonts w:ascii="Times New Roman" w:hAnsi="Times New Roman" w:cs="Times New Roman"/>
        </w:rPr>
        <w:t>repercussions</w:t>
      </w:r>
      <w:r w:rsidR="00240261" w:rsidRPr="00FE2E70">
        <w:rPr>
          <w:rFonts w:ascii="Times New Roman" w:hAnsi="Times New Roman" w:cs="Times New Roman"/>
        </w:rPr>
        <w:t xml:space="preserve">. </w:t>
      </w:r>
      <w:r w:rsidR="00CB2E01" w:rsidRPr="00FE2E70">
        <w:rPr>
          <w:rFonts w:ascii="Times New Roman" w:hAnsi="Times New Roman" w:cs="Times New Roman"/>
        </w:rPr>
        <w:t>It’s</w:t>
      </w:r>
      <w:r w:rsidR="00CE6077" w:rsidRPr="00FE2E70">
        <w:rPr>
          <w:rFonts w:ascii="Times New Roman" w:hAnsi="Times New Roman" w:cs="Times New Roman"/>
        </w:rPr>
        <w:t xml:space="preserve"> evident </w:t>
      </w:r>
      <w:r w:rsidR="00D55405">
        <w:rPr>
          <w:rFonts w:ascii="Times New Roman" w:hAnsi="Times New Roman" w:cs="Times New Roman"/>
        </w:rPr>
        <w:t xml:space="preserve">that </w:t>
      </w:r>
      <w:r w:rsidR="00CE6077" w:rsidRPr="00FE2E70">
        <w:rPr>
          <w:rFonts w:ascii="Times New Roman" w:hAnsi="Times New Roman" w:cs="Times New Roman"/>
        </w:rPr>
        <w:t>the way the stock market reacts to la</w:t>
      </w:r>
      <w:r w:rsidR="00745F95" w:rsidRPr="00FE2E70">
        <w:rPr>
          <w:rFonts w:ascii="Times New Roman" w:hAnsi="Times New Roman" w:cs="Times New Roman"/>
        </w:rPr>
        <w:t>y</w:t>
      </w:r>
      <w:r w:rsidR="00CE6077" w:rsidRPr="00FE2E70">
        <w:rPr>
          <w:rFonts w:ascii="Times New Roman" w:hAnsi="Times New Roman" w:cs="Times New Roman"/>
        </w:rPr>
        <w:t>offs news is not always clear</w:t>
      </w:r>
      <w:r w:rsidR="00D55405">
        <w:rPr>
          <w:rFonts w:ascii="Times New Roman" w:hAnsi="Times New Roman" w:cs="Times New Roman"/>
        </w:rPr>
        <w:t>;</w:t>
      </w:r>
      <w:r w:rsidR="00745F95" w:rsidRPr="00FE2E70">
        <w:rPr>
          <w:rFonts w:ascii="Times New Roman" w:hAnsi="Times New Roman" w:cs="Times New Roman"/>
        </w:rPr>
        <w:t xml:space="preserve"> therefore</w:t>
      </w:r>
      <w:r w:rsidR="00D55405">
        <w:rPr>
          <w:rFonts w:ascii="Times New Roman" w:hAnsi="Times New Roman" w:cs="Times New Roman"/>
        </w:rPr>
        <w:t>,</w:t>
      </w:r>
      <w:r w:rsidR="00745F95" w:rsidRPr="00FE2E70">
        <w:rPr>
          <w:rFonts w:ascii="Times New Roman" w:hAnsi="Times New Roman" w:cs="Times New Roman"/>
        </w:rPr>
        <w:t xml:space="preserve"> this research </w:t>
      </w:r>
      <w:r w:rsidR="005D10C8" w:rsidRPr="00FE2E70">
        <w:rPr>
          <w:rFonts w:ascii="Times New Roman" w:hAnsi="Times New Roman" w:cs="Times New Roman"/>
        </w:rPr>
        <w:t xml:space="preserve">suggests that a </w:t>
      </w:r>
      <w:r w:rsidR="00D55405">
        <w:rPr>
          <w:rFonts w:ascii="Times New Roman" w:hAnsi="Times New Roman" w:cs="Times New Roman"/>
        </w:rPr>
        <w:t>firm's</w:t>
      </w:r>
      <w:r w:rsidR="005D10C8" w:rsidRPr="00FE2E70">
        <w:rPr>
          <w:rFonts w:ascii="Times New Roman" w:hAnsi="Times New Roman" w:cs="Times New Roman"/>
        </w:rPr>
        <w:t xml:space="preserve"> R&amp;D intensity is a key </w:t>
      </w:r>
      <w:r w:rsidR="005F12B3" w:rsidRPr="00FE2E70">
        <w:rPr>
          <w:rFonts w:ascii="Times New Roman" w:hAnsi="Times New Roman" w:cs="Times New Roman"/>
        </w:rPr>
        <w:t xml:space="preserve">factor </w:t>
      </w:r>
      <w:r w:rsidR="00D55405">
        <w:rPr>
          <w:rFonts w:ascii="Times New Roman" w:hAnsi="Times New Roman" w:cs="Times New Roman"/>
        </w:rPr>
        <w:t xml:space="preserve">in </w:t>
      </w:r>
      <w:r w:rsidR="005F12B3" w:rsidRPr="00FE2E70">
        <w:rPr>
          <w:rFonts w:ascii="Times New Roman" w:hAnsi="Times New Roman" w:cs="Times New Roman"/>
        </w:rPr>
        <w:t xml:space="preserve">understanding the reaction. </w:t>
      </w:r>
      <w:r w:rsidR="00D55405">
        <w:rPr>
          <w:rFonts w:ascii="Times New Roman" w:hAnsi="Times New Roman" w:cs="Times New Roman"/>
        </w:rPr>
        <w:t>Separation</w:t>
      </w:r>
      <w:r w:rsidR="005F12B3" w:rsidRPr="00FE2E70">
        <w:rPr>
          <w:rFonts w:ascii="Times New Roman" w:hAnsi="Times New Roman" w:cs="Times New Roman"/>
        </w:rPr>
        <w:t xml:space="preserve"> of firms into high and low R&amp;D group</w:t>
      </w:r>
      <w:r w:rsidR="00755610" w:rsidRPr="00FE2E70">
        <w:rPr>
          <w:rFonts w:ascii="Times New Roman" w:hAnsi="Times New Roman" w:cs="Times New Roman"/>
        </w:rPr>
        <w:t xml:space="preserve">s and </w:t>
      </w:r>
      <w:r w:rsidR="00D55405">
        <w:rPr>
          <w:rFonts w:ascii="Times New Roman" w:hAnsi="Times New Roman" w:cs="Times New Roman"/>
        </w:rPr>
        <w:t>assessing</w:t>
      </w:r>
      <w:r w:rsidR="00755610" w:rsidRPr="00FE2E70">
        <w:rPr>
          <w:rFonts w:ascii="Times New Roman" w:hAnsi="Times New Roman" w:cs="Times New Roman"/>
        </w:rPr>
        <w:t xml:space="preserve"> the stock market reaction </w:t>
      </w:r>
      <w:r w:rsidR="00D55405">
        <w:rPr>
          <w:rFonts w:ascii="Times New Roman" w:hAnsi="Times New Roman" w:cs="Times New Roman"/>
        </w:rPr>
        <w:t>to</w:t>
      </w:r>
      <w:r w:rsidR="00755610" w:rsidRPr="00FE2E70">
        <w:rPr>
          <w:rFonts w:ascii="Times New Roman" w:hAnsi="Times New Roman" w:cs="Times New Roman"/>
        </w:rPr>
        <w:t xml:space="preserve"> layoffs </w:t>
      </w:r>
      <w:r w:rsidR="00D55405">
        <w:rPr>
          <w:rFonts w:ascii="Times New Roman" w:hAnsi="Times New Roman" w:cs="Times New Roman"/>
        </w:rPr>
        <w:t>allows</w:t>
      </w:r>
      <w:r w:rsidR="00755610" w:rsidRPr="00FE2E70">
        <w:rPr>
          <w:rFonts w:ascii="Times New Roman" w:hAnsi="Times New Roman" w:cs="Times New Roman"/>
        </w:rPr>
        <w:t xml:space="preserve"> us </w:t>
      </w:r>
      <w:r w:rsidR="00A0148E" w:rsidRPr="00FE2E70">
        <w:rPr>
          <w:rFonts w:ascii="Times New Roman" w:hAnsi="Times New Roman" w:cs="Times New Roman"/>
        </w:rPr>
        <w:t xml:space="preserve">to understand why investors view these announcements differently. Furthermore, this approach will help to resolve conflicting </w:t>
      </w:r>
      <w:r w:rsidR="00361129" w:rsidRPr="00FE2E70">
        <w:rPr>
          <w:rFonts w:ascii="Times New Roman" w:hAnsi="Times New Roman" w:cs="Times New Roman"/>
        </w:rPr>
        <w:t xml:space="preserve">suggestions by the theories like </w:t>
      </w:r>
      <w:r w:rsidR="00D55405">
        <w:rPr>
          <w:rFonts w:ascii="Times New Roman" w:hAnsi="Times New Roman" w:cs="Times New Roman"/>
        </w:rPr>
        <w:t>the resource-based</w:t>
      </w:r>
      <w:r w:rsidR="00361129" w:rsidRPr="00FE2E70">
        <w:rPr>
          <w:rFonts w:ascii="Times New Roman" w:hAnsi="Times New Roman" w:cs="Times New Roman"/>
        </w:rPr>
        <w:t xml:space="preserve"> view</w:t>
      </w:r>
      <w:r w:rsidR="0043339A" w:rsidRPr="00FE2E70">
        <w:rPr>
          <w:rFonts w:ascii="Times New Roman" w:hAnsi="Times New Roman" w:cs="Times New Roman"/>
        </w:rPr>
        <w:t xml:space="preserve"> and signaling theory. It</w:t>
      </w:r>
      <w:r w:rsidR="003F1B8C">
        <w:rPr>
          <w:rFonts w:ascii="Times New Roman" w:hAnsi="Times New Roman" w:cs="Times New Roman"/>
        </w:rPr>
        <w:t xml:space="preserve"> will clarify</w:t>
      </w:r>
      <w:r w:rsidR="0043339A" w:rsidRPr="00FE2E70">
        <w:rPr>
          <w:rFonts w:ascii="Times New Roman" w:hAnsi="Times New Roman" w:cs="Times New Roman"/>
        </w:rPr>
        <w:t xml:space="preserve"> when the market sees layoffs as </w:t>
      </w:r>
      <w:r w:rsidR="003F1B8C">
        <w:rPr>
          <w:rFonts w:ascii="Times New Roman" w:hAnsi="Times New Roman" w:cs="Times New Roman"/>
        </w:rPr>
        <w:t xml:space="preserve">a </w:t>
      </w:r>
      <w:r w:rsidR="0043339A" w:rsidRPr="00FE2E70">
        <w:rPr>
          <w:rFonts w:ascii="Times New Roman" w:hAnsi="Times New Roman" w:cs="Times New Roman"/>
        </w:rPr>
        <w:t>smart strategi</w:t>
      </w:r>
      <w:r w:rsidR="000A2B85" w:rsidRPr="00FE2E70">
        <w:rPr>
          <w:rFonts w:ascii="Times New Roman" w:hAnsi="Times New Roman" w:cs="Times New Roman"/>
        </w:rPr>
        <w:t>c shift or a signal of deeper problems.</w:t>
      </w:r>
    </w:p>
    <w:p w14:paraId="56EE4D90" w14:textId="7C55F247" w:rsidR="00286393" w:rsidRDefault="00947542" w:rsidP="00947542">
      <w:pPr>
        <w:pStyle w:val="Title"/>
      </w:pPr>
      <w:r>
        <w:t>Methodology</w:t>
      </w:r>
    </w:p>
    <w:p w14:paraId="6A44C82C" w14:textId="29F28EA7" w:rsidR="00647020" w:rsidRDefault="008D17C6" w:rsidP="009D3B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 investigate the research questions, this study employs event study methodology to identify the stock market reaction to corporate layoff announcements. A univariate analysis is conducted to compare the market reactions between firms with high and low R&amp;D intensity.</w:t>
      </w:r>
    </w:p>
    <w:p w14:paraId="45CDACC1" w14:textId="7365764B" w:rsidR="00647020" w:rsidRDefault="00C46EA5" w:rsidP="003F1B8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r w:rsidR="005F389B">
        <w:rPr>
          <w:rFonts w:ascii="Times New Roman" w:hAnsi="Times New Roman" w:cs="Times New Roman"/>
          <w:b/>
          <w:bCs/>
        </w:rPr>
        <w:t>Sources</w:t>
      </w:r>
      <w:r w:rsidR="00504E79">
        <w:rPr>
          <w:rFonts w:ascii="Times New Roman" w:hAnsi="Times New Roman" w:cs="Times New Roman"/>
          <w:b/>
          <w:bCs/>
        </w:rPr>
        <w:t xml:space="preserve"> </w:t>
      </w:r>
      <w:r w:rsidR="00E330F8">
        <w:rPr>
          <w:rFonts w:ascii="Times New Roman" w:hAnsi="Times New Roman" w:cs="Times New Roman"/>
          <w:b/>
          <w:bCs/>
        </w:rPr>
        <w:t>&amp; Sample Construction</w:t>
      </w:r>
    </w:p>
    <w:p w14:paraId="2995B0A0" w14:textId="0F2D1A70" w:rsidR="00C46EA5" w:rsidRDefault="00A35081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was conducted by drawing from three primary data sources:</w:t>
      </w:r>
      <w:r w:rsidR="006039E8">
        <w:rPr>
          <w:rFonts w:ascii="Times New Roman" w:hAnsi="Times New Roman" w:cs="Times New Roman"/>
        </w:rPr>
        <w:t xml:space="preserve"> the </w:t>
      </w:r>
      <w:r w:rsidR="009D3B94">
        <w:rPr>
          <w:rFonts w:ascii="Times New Roman" w:hAnsi="Times New Roman" w:cs="Times New Roman"/>
        </w:rPr>
        <w:t>Worker Adjustment</w:t>
      </w:r>
      <w:r w:rsidR="00F33272">
        <w:rPr>
          <w:rFonts w:ascii="Times New Roman" w:hAnsi="Times New Roman" w:cs="Times New Roman"/>
        </w:rPr>
        <w:t xml:space="preserve"> and </w:t>
      </w:r>
      <w:r w:rsidR="009D3B94">
        <w:rPr>
          <w:rFonts w:ascii="Times New Roman" w:hAnsi="Times New Roman" w:cs="Times New Roman"/>
        </w:rPr>
        <w:t>Retraining Notification</w:t>
      </w:r>
      <w:r w:rsidR="00F33272">
        <w:rPr>
          <w:rFonts w:ascii="Times New Roman" w:hAnsi="Times New Roman" w:cs="Times New Roman"/>
        </w:rPr>
        <w:t xml:space="preserve"> (WARN)</w:t>
      </w:r>
      <w:r w:rsidR="009D3B94">
        <w:rPr>
          <w:rFonts w:ascii="Times New Roman" w:hAnsi="Times New Roman" w:cs="Times New Roman"/>
        </w:rPr>
        <w:t xml:space="preserve"> consolidated database</w:t>
      </w:r>
      <w:r w:rsidR="00F33272">
        <w:rPr>
          <w:rFonts w:ascii="Times New Roman" w:hAnsi="Times New Roman" w:cs="Times New Roman"/>
        </w:rPr>
        <w:t xml:space="preserve">, the </w:t>
      </w:r>
      <w:r w:rsidR="009D3B94">
        <w:rPr>
          <w:rFonts w:ascii="Times New Roman" w:hAnsi="Times New Roman" w:cs="Times New Roman"/>
        </w:rPr>
        <w:t>Compustat</w:t>
      </w:r>
      <w:r w:rsidR="00E64C54">
        <w:rPr>
          <w:rFonts w:ascii="Times New Roman" w:hAnsi="Times New Roman" w:cs="Times New Roman"/>
        </w:rPr>
        <w:t xml:space="preserve"> database for firm financials, the </w:t>
      </w:r>
      <w:r w:rsidR="009D3B94">
        <w:rPr>
          <w:rFonts w:ascii="Times New Roman" w:hAnsi="Times New Roman" w:cs="Times New Roman"/>
        </w:rPr>
        <w:t>Center</w:t>
      </w:r>
      <w:r w:rsidR="00E64C54">
        <w:rPr>
          <w:rFonts w:ascii="Times New Roman" w:hAnsi="Times New Roman" w:cs="Times New Roman"/>
        </w:rPr>
        <w:t xml:space="preserve"> </w:t>
      </w:r>
      <w:r w:rsidR="00826AA2">
        <w:rPr>
          <w:rFonts w:ascii="Times New Roman" w:hAnsi="Times New Roman" w:cs="Times New Roman"/>
        </w:rPr>
        <w:t xml:space="preserve">for </w:t>
      </w:r>
      <w:r w:rsidR="009D3B94">
        <w:rPr>
          <w:rFonts w:ascii="Times New Roman" w:hAnsi="Times New Roman" w:cs="Times New Roman"/>
        </w:rPr>
        <w:t>Research</w:t>
      </w:r>
      <w:r w:rsidR="00826AA2">
        <w:rPr>
          <w:rFonts w:ascii="Times New Roman" w:hAnsi="Times New Roman" w:cs="Times New Roman"/>
        </w:rPr>
        <w:t xml:space="preserve"> in security in </w:t>
      </w:r>
      <w:r w:rsidR="009D3B94">
        <w:rPr>
          <w:rFonts w:ascii="Times New Roman" w:hAnsi="Times New Roman" w:cs="Times New Roman"/>
        </w:rPr>
        <w:t>Security Prices</w:t>
      </w:r>
      <w:r w:rsidR="00E8724C">
        <w:rPr>
          <w:rFonts w:ascii="Times New Roman" w:hAnsi="Times New Roman" w:cs="Times New Roman"/>
        </w:rPr>
        <w:t xml:space="preserve"> (</w:t>
      </w:r>
      <w:r w:rsidR="00826AA2">
        <w:rPr>
          <w:rFonts w:ascii="Times New Roman" w:hAnsi="Times New Roman" w:cs="Times New Roman"/>
        </w:rPr>
        <w:t>CRSP) database for stock market data</w:t>
      </w:r>
      <w:r w:rsidR="009D3B94">
        <w:rPr>
          <w:rFonts w:ascii="Times New Roman" w:hAnsi="Times New Roman" w:cs="Times New Roman"/>
        </w:rPr>
        <w:t>,</w:t>
      </w:r>
      <w:r w:rsidR="005B381A">
        <w:rPr>
          <w:rFonts w:ascii="Times New Roman" w:hAnsi="Times New Roman" w:cs="Times New Roman"/>
        </w:rPr>
        <w:t xml:space="preserve"> and </w:t>
      </w:r>
      <w:r w:rsidR="009D3B94">
        <w:rPr>
          <w:rFonts w:ascii="Times New Roman" w:hAnsi="Times New Roman" w:cs="Times New Roman"/>
        </w:rPr>
        <w:t xml:space="preserve">the </w:t>
      </w:r>
      <w:r w:rsidR="005B381A">
        <w:rPr>
          <w:rFonts w:ascii="Times New Roman" w:hAnsi="Times New Roman" w:cs="Times New Roman"/>
        </w:rPr>
        <w:t>WRDS event study for abnormal returns.</w:t>
      </w:r>
    </w:p>
    <w:p w14:paraId="5B9BB108" w14:textId="2897EE1C" w:rsidR="005B381A" w:rsidRDefault="00E71701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B381A">
        <w:rPr>
          <w:rFonts w:ascii="Times New Roman" w:hAnsi="Times New Roman" w:cs="Times New Roman"/>
          <w:noProof/>
        </w:rPr>
        <w:drawing>
          <wp:inline distT="0" distB="0" distL="0" distR="0" wp14:anchorId="64416AE0" wp14:editId="5EDE0F06">
            <wp:extent cx="5398936" cy="2401294"/>
            <wp:effectExtent l="0" t="0" r="0" b="1841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9223998" w14:textId="2AF9177F" w:rsidR="00822434" w:rsidRPr="00185F53" w:rsidRDefault="00822434" w:rsidP="00822434">
      <w:pPr>
        <w:pStyle w:val="Caption"/>
        <w:jc w:val="center"/>
        <w:rPr>
          <w:rFonts w:ascii="Times New Roman" w:hAnsi="Times New Roman" w:cs="Times New Roman"/>
          <w:noProof/>
          <w:color w:val="auto"/>
          <w:sz w:val="22"/>
        </w:rPr>
      </w:pPr>
      <w:r w:rsidRPr="00185F53">
        <w:rPr>
          <w:rFonts w:ascii="Times New Roman" w:hAnsi="Times New Roman" w:cs="Times New Roman"/>
          <w:color w:val="auto"/>
          <w:sz w:val="22"/>
        </w:rPr>
        <w:t xml:space="preserve">Figure </w:t>
      </w:r>
      <w:r w:rsidRPr="00185F53">
        <w:rPr>
          <w:rFonts w:ascii="Times New Roman" w:hAnsi="Times New Roman" w:cs="Times New Roman"/>
          <w:color w:val="auto"/>
          <w:sz w:val="22"/>
        </w:rPr>
        <w:fldChar w:fldCharType="begin"/>
      </w:r>
      <w:r w:rsidRPr="00185F53">
        <w:rPr>
          <w:rFonts w:ascii="Times New Roman" w:hAnsi="Times New Roman" w:cs="Times New Roman"/>
          <w:color w:val="auto"/>
          <w:sz w:val="22"/>
        </w:rPr>
        <w:instrText xml:space="preserve"> SEQ Figure \* ARABIC </w:instrText>
      </w:r>
      <w:r w:rsidRPr="00185F53">
        <w:rPr>
          <w:rFonts w:ascii="Times New Roman" w:hAnsi="Times New Roman" w:cs="Times New Roman"/>
          <w:color w:val="auto"/>
          <w:sz w:val="22"/>
        </w:rPr>
        <w:fldChar w:fldCharType="separate"/>
      </w:r>
      <w:r w:rsidRPr="00185F53">
        <w:rPr>
          <w:rFonts w:ascii="Times New Roman" w:hAnsi="Times New Roman" w:cs="Times New Roman"/>
          <w:noProof/>
          <w:color w:val="auto"/>
          <w:sz w:val="22"/>
        </w:rPr>
        <w:t>1</w:t>
      </w:r>
      <w:r w:rsidRPr="00185F53">
        <w:rPr>
          <w:rFonts w:ascii="Times New Roman" w:hAnsi="Times New Roman" w:cs="Times New Roman"/>
          <w:color w:val="auto"/>
          <w:sz w:val="22"/>
        </w:rPr>
        <w:fldChar w:fldCharType="end"/>
      </w:r>
      <w:r w:rsidR="000D017D" w:rsidRPr="00185F53">
        <w:rPr>
          <w:rFonts w:ascii="Times New Roman" w:hAnsi="Times New Roman" w:cs="Times New Roman"/>
          <w:color w:val="auto"/>
          <w:sz w:val="22"/>
        </w:rPr>
        <w:t>- Data</w:t>
      </w:r>
      <w:r w:rsidRPr="00185F53">
        <w:rPr>
          <w:rFonts w:ascii="Times New Roman" w:hAnsi="Times New Roman" w:cs="Times New Roman"/>
          <w:color w:val="auto"/>
          <w:sz w:val="22"/>
        </w:rPr>
        <w:t xml:space="preserve"> Sources</w:t>
      </w:r>
      <w:r w:rsidR="00185F53" w:rsidRPr="00185F53">
        <w:rPr>
          <w:rFonts w:ascii="Times New Roman" w:hAnsi="Times New Roman" w:cs="Times New Roman"/>
          <w:color w:val="auto"/>
          <w:sz w:val="22"/>
        </w:rPr>
        <w:t>, Source: Author-generated content</w:t>
      </w:r>
    </w:p>
    <w:p w14:paraId="37A1D1F5" w14:textId="74D2980F" w:rsidR="00546CC8" w:rsidRDefault="00FF7003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datab</w:t>
      </w:r>
      <w:r w:rsidR="009F79D8">
        <w:rPr>
          <w:rFonts w:ascii="Times New Roman" w:hAnsi="Times New Roman" w:cs="Times New Roman"/>
        </w:rPr>
        <w:t xml:space="preserve">ase on the layoffs </w:t>
      </w:r>
      <w:r w:rsidR="00012B2A">
        <w:rPr>
          <w:rFonts w:ascii="Times New Roman" w:hAnsi="Times New Roman" w:cs="Times New Roman"/>
        </w:rPr>
        <w:t>was obtain</w:t>
      </w:r>
      <w:r w:rsidR="00F91EE2">
        <w:rPr>
          <w:rFonts w:ascii="Times New Roman" w:hAnsi="Times New Roman" w:cs="Times New Roman"/>
        </w:rPr>
        <w:t>ed</w:t>
      </w:r>
      <w:r w:rsidR="009F79D8">
        <w:rPr>
          <w:rFonts w:ascii="Times New Roman" w:hAnsi="Times New Roman" w:cs="Times New Roman"/>
        </w:rPr>
        <w:t xml:space="preserve"> via the website </w:t>
      </w:r>
      <w:r w:rsidR="009F79D8" w:rsidRPr="009F79D8">
        <w:rPr>
          <w:rFonts w:ascii="Times New Roman" w:hAnsi="Times New Roman" w:cs="Times New Roman"/>
        </w:rPr>
        <w:t>layoffdata.com</w:t>
      </w:r>
      <w:r w:rsidR="00D155EC">
        <w:rPr>
          <w:rFonts w:ascii="Times New Roman" w:hAnsi="Times New Roman" w:cs="Times New Roman"/>
        </w:rPr>
        <w:t>,</w:t>
      </w:r>
      <w:r w:rsidR="008C0815">
        <w:rPr>
          <w:rFonts w:ascii="Times New Roman" w:hAnsi="Times New Roman" w:cs="Times New Roman"/>
        </w:rPr>
        <w:t xml:space="preserve"> which tracks layoffs and </w:t>
      </w:r>
      <w:r w:rsidR="00D155EC">
        <w:rPr>
          <w:rFonts w:ascii="Times New Roman" w:hAnsi="Times New Roman" w:cs="Times New Roman"/>
        </w:rPr>
        <w:t xml:space="preserve">is </w:t>
      </w:r>
      <w:r w:rsidR="003E33CF">
        <w:rPr>
          <w:rFonts w:ascii="Times New Roman" w:hAnsi="Times New Roman" w:cs="Times New Roman"/>
        </w:rPr>
        <w:t xml:space="preserve">cited by numerous </w:t>
      </w:r>
      <w:r w:rsidR="0087536B">
        <w:rPr>
          <w:rFonts w:ascii="Times New Roman" w:hAnsi="Times New Roman" w:cs="Times New Roman"/>
        </w:rPr>
        <w:t>researchers</w:t>
      </w:r>
      <w:r w:rsidR="003E33CF">
        <w:rPr>
          <w:rFonts w:ascii="Times New Roman" w:hAnsi="Times New Roman" w:cs="Times New Roman"/>
        </w:rPr>
        <w:t xml:space="preserve"> and news agencies</w:t>
      </w:r>
      <w:r w:rsidR="00F81B97">
        <w:rPr>
          <w:rFonts w:ascii="Times New Roman" w:hAnsi="Times New Roman" w:cs="Times New Roman"/>
        </w:rPr>
        <w:fldChar w:fldCharType="begin"/>
      </w:r>
      <w:r w:rsidR="000B012C">
        <w:rPr>
          <w:rFonts w:ascii="Times New Roman" w:hAnsi="Times New Roman" w:cs="Times New Roman"/>
        </w:rPr>
        <w:instrText xml:space="preserve"> ADDIN ZOTERO_ITEM CSL_CITATION {"citationID":"41yk3jcZ","properties":{"formattedCitation":"(Arain, 2025)","plainCitation":"(Arain, 2025)","noteIndex":0},"citationItems":[{"id":3882,"uris":["http://zotero.org/users/7032476/items/XTQVQHX5"],"itemData":{"id":3882,"type":"webpage","abstract":"Scholarship, research, government publications, and news media citing the WARN Database available here.","container-title":"WARN Database","language":"en-US","title":"WARN Database","URL":"https://layoffdata.com/cited/","author":[{"family":"Arain","given":"Omer"}],"accessed":{"date-parts":[["2025",9,20]]},"issued":{"date-parts":[["2025"]]}}}],"schema":"https://github.com/citation-style-language/schema/raw/master/csl-citation.json"} </w:instrText>
      </w:r>
      <w:r w:rsidR="00F81B97">
        <w:rPr>
          <w:rFonts w:ascii="Times New Roman" w:hAnsi="Times New Roman" w:cs="Times New Roman"/>
        </w:rPr>
        <w:fldChar w:fldCharType="separate"/>
      </w:r>
      <w:r w:rsidR="000B012C" w:rsidRPr="000B012C">
        <w:rPr>
          <w:rFonts w:ascii="Times New Roman" w:hAnsi="Times New Roman" w:cs="Times New Roman"/>
        </w:rPr>
        <w:t>(Arain, 2025)</w:t>
      </w:r>
      <w:r w:rsidR="00F81B97">
        <w:rPr>
          <w:rFonts w:ascii="Times New Roman" w:hAnsi="Times New Roman" w:cs="Times New Roman"/>
        </w:rPr>
        <w:fldChar w:fldCharType="end"/>
      </w:r>
      <w:r w:rsidR="003E33CF">
        <w:rPr>
          <w:rFonts w:ascii="Times New Roman" w:hAnsi="Times New Roman" w:cs="Times New Roman"/>
        </w:rPr>
        <w:t>.</w:t>
      </w:r>
      <w:r w:rsidR="008D544D">
        <w:rPr>
          <w:rFonts w:ascii="Times New Roman" w:hAnsi="Times New Roman" w:cs="Times New Roman"/>
        </w:rPr>
        <w:t xml:space="preserve"> </w:t>
      </w:r>
      <w:r w:rsidR="005923AE">
        <w:rPr>
          <w:rFonts w:ascii="Times New Roman" w:hAnsi="Times New Roman" w:cs="Times New Roman"/>
        </w:rPr>
        <w:t xml:space="preserve">The federal WARN </w:t>
      </w:r>
      <w:r w:rsidR="00D155EC">
        <w:rPr>
          <w:rFonts w:ascii="Times New Roman" w:hAnsi="Times New Roman" w:cs="Times New Roman"/>
        </w:rPr>
        <w:t>Act</w:t>
      </w:r>
      <w:r w:rsidR="005923AE">
        <w:rPr>
          <w:rFonts w:ascii="Times New Roman" w:hAnsi="Times New Roman" w:cs="Times New Roman"/>
        </w:rPr>
        <w:t xml:space="preserve"> requires large employers to give advance notice of layoffs to </w:t>
      </w:r>
      <w:r w:rsidR="00E8724C">
        <w:rPr>
          <w:rFonts w:ascii="Times New Roman" w:hAnsi="Times New Roman" w:cs="Times New Roman"/>
        </w:rPr>
        <w:t>state</w:t>
      </w:r>
      <w:r w:rsidR="005923AE">
        <w:rPr>
          <w:rFonts w:ascii="Times New Roman" w:hAnsi="Times New Roman" w:cs="Times New Roman"/>
        </w:rPr>
        <w:t xml:space="preserve"> governments and workers.  </w:t>
      </w:r>
      <w:r w:rsidR="00E8724C">
        <w:rPr>
          <w:rFonts w:ascii="Times New Roman" w:hAnsi="Times New Roman" w:cs="Times New Roman"/>
        </w:rPr>
        <w:t>Even though</w:t>
      </w:r>
      <w:r w:rsidR="00D661CB">
        <w:rPr>
          <w:rFonts w:ascii="Times New Roman" w:hAnsi="Times New Roman" w:cs="Times New Roman"/>
        </w:rPr>
        <w:t xml:space="preserve"> states </w:t>
      </w:r>
      <w:r w:rsidR="00E8724C">
        <w:rPr>
          <w:rFonts w:ascii="Times New Roman" w:hAnsi="Times New Roman" w:cs="Times New Roman"/>
        </w:rPr>
        <w:t>publish</w:t>
      </w:r>
      <w:r w:rsidR="00D661CB">
        <w:rPr>
          <w:rFonts w:ascii="Times New Roman" w:hAnsi="Times New Roman" w:cs="Times New Roman"/>
        </w:rPr>
        <w:t xml:space="preserve"> this information, no entity collects these </w:t>
      </w:r>
      <w:r w:rsidR="00D155EC">
        <w:rPr>
          <w:rFonts w:ascii="Times New Roman" w:hAnsi="Times New Roman" w:cs="Times New Roman"/>
        </w:rPr>
        <w:t>layoff</w:t>
      </w:r>
      <w:r w:rsidR="00D661CB">
        <w:rPr>
          <w:rFonts w:ascii="Times New Roman" w:hAnsi="Times New Roman" w:cs="Times New Roman"/>
        </w:rPr>
        <w:t xml:space="preserve"> notices across states. </w:t>
      </w:r>
      <w:r w:rsidR="00F4679A">
        <w:rPr>
          <w:rFonts w:ascii="Times New Roman" w:hAnsi="Times New Roman" w:cs="Times New Roman"/>
        </w:rPr>
        <w:t xml:space="preserve">Therefore, the utilized </w:t>
      </w:r>
      <w:r w:rsidR="00E8724C">
        <w:rPr>
          <w:rFonts w:ascii="Times New Roman" w:hAnsi="Times New Roman" w:cs="Times New Roman"/>
        </w:rPr>
        <w:t>database</w:t>
      </w:r>
      <w:r w:rsidR="00F4679A">
        <w:rPr>
          <w:rFonts w:ascii="Times New Roman" w:hAnsi="Times New Roman" w:cs="Times New Roman"/>
        </w:rPr>
        <w:t xml:space="preserve"> </w:t>
      </w:r>
      <w:r w:rsidR="008F785B">
        <w:rPr>
          <w:rFonts w:ascii="Times New Roman" w:hAnsi="Times New Roman" w:cs="Times New Roman"/>
        </w:rPr>
        <w:t xml:space="preserve">collects </w:t>
      </w:r>
      <w:r w:rsidR="00D155EC">
        <w:rPr>
          <w:rFonts w:ascii="Times New Roman" w:hAnsi="Times New Roman" w:cs="Times New Roman"/>
        </w:rPr>
        <w:t>standardized</w:t>
      </w:r>
      <w:r w:rsidR="008F785B">
        <w:rPr>
          <w:rFonts w:ascii="Times New Roman" w:hAnsi="Times New Roman" w:cs="Times New Roman"/>
        </w:rPr>
        <w:t xml:space="preserve"> notices across the country into a single, comprehensive dataset</w:t>
      </w:r>
      <w:r w:rsidR="00D61B20">
        <w:rPr>
          <w:rFonts w:ascii="Times New Roman" w:hAnsi="Times New Roman" w:cs="Times New Roman"/>
        </w:rPr>
        <w:t xml:space="preserve"> and makes it freely available for researchers</w:t>
      </w:r>
      <w:r w:rsidR="008F785B">
        <w:rPr>
          <w:rFonts w:ascii="Times New Roman" w:hAnsi="Times New Roman" w:cs="Times New Roman"/>
        </w:rPr>
        <w:t>.</w:t>
      </w:r>
      <w:r w:rsidR="00D61B20">
        <w:rPr>
          <w:rFonts w:ascii="Times New Roman" w:hAnsi="Times New Roman" w:cs="Times New Roman"/>
        </w:rPr>
        <w:t xml:space="preserve"> </w:t>
      </w:r>
      <w:r w:rsidR="00546CC8">
        <w:rPr>
          <w:rFonts w:ascii="Times New Roman" w:hAnsi="Times New Roman" w:cs="Times New Roman"/>
        </w:rPr>
        <w:t xml:space="preserve">The initial sample of layoff events </w:t>
      </w:r>
      <w:r w:rsidR="00D61B20">
        <w:rPr>
          <w:rFonts w:ascii="Times New Roman" w:hAnsi="Times New Roman" w:cs="Times New Roman"/>
        </w:rPr>
        <w:t>spans</w:t>
      </w:r>
      <w:r w:rsidR="00546CC8">
        <w:rPr>
          <w:rFonts w:ascii="Times New Roman" w:hAnsi="Times New Roman" w:cs="Times New Roman"/>
        </w:rPr>
        <w:t xml:space="preserve"> </w:t>
      </w:r>
      <w:r w:rsidR="004D5A2D">
        <w:rPr>
          <w:rFonts w:ascii="Times New Roman" w:hAnsi="Times New Roman" w:cs="Times New Roman"/>
        </w:rPr>
        <w:t>the</w:t>
      </w:r>
      <w:r w:rsidR="00546CC8">
        <w:rPr>
          <w:rFonts w:ascii="Times New Roman" w:hAnsi="Times New Roman" w:cs="Times New Roman"/>
        </w:rPr>
        <w:t xml:space="preserve"> period from </w:t>
      </w:r>
      <w:r w:rsidR="000925BE">
        <w:rPr>
          <w:rFonts w:ascii="Times New Roman" w:hAnsi="Times New Roman" w:cs="Times New Roman"/>
        </w:rPr>
        <w:t xml:space="preserve">2015 </w:t>
      </w:r>
      <w:r w:rsidR="00546CC8">
        <w:rPr>
          <w:rFonts w:ascii="Times New Roman" w:hAnsi="Times New Roman" w:cs="Times New Roman"/>
        </w:rPr>
        <w:t xml:space="preserve">to </w:t>
      </w:r>
      <w:r w:rsidR="000925BE">
        <w:rPr>
          <w:rFonts w:ascii="Times New Roman" w:hAnsi="Times New Roman" w:cs="Times New Roman"/>
        </w:rPr>
        <w:t xml:space="preserve"> </w:t>
      </w:r>
      <w:r w:rsidR="004D5A2D">
        <w:rPr>
          <w:rFonts w:ascii="Times New Roman" w:hAnsi="Times New Roman" w:cs="Times New Roman"/>
        </w:rPr>
        <w:t>December</w:t>
      </w:r>
      <w:r w:rsidR="000925BE">
        <w:rPr>
          <w:rFonts w:ascii="Times New Roman" w:hAnsi="Times New Roman" w:cs="Times New Roman"/>
        </w:rPr>
        <w:t xml:space="preserve"> </w:t>
      </w:r>
      <w:r w:rsidR="00546CC8">
        <w:rPr>
          <w:rFonts w:ascii="Times New Roman" w:hAnsi="Times New Roman" w:cs="Times New Roman"/>
        </w:rPr>
        <w:t>202</w:t>
      </w:r>
      <w:r w:rsidR="009A3B0C">
        <w:rPr>
          <w:rFonts w:ascii="Times New Roman" w:hAnsi="Times New Roman" w:cs="Times New Roman"/>
        </w:rPr>
        <w:t>4</w:t>
      </w:r>
      <w:r w:rsidR="00D61B20">
        <w:rPr>
          <w:rFonts w:ascii="Times New Roman" w:hAnsi="Times New Roman" w:cs="Times New Roman"/>
        </w:rPr>
        <w:t xml:space="preserve">. </w:t>
      </w:r>
      <w:r w:rsidR="00D03363">
        <w:rPr>
          <w:rFonts w:ascii="Times New Roman" w:hAnsi="Times New Roman" w:cs="Times New Roman"/>
        </w:rPr>
        <w:t xml:space="preserve">After the initial cleaning phase </w:t>
      </w:r>
      <w:r w:rsidR="004A5AC7">
        <w:rPr>
          <w:rFonts w:ascii="Times New Roman" w:hAnsi="Times New Roman" w:cs="Times New Roman"/>
        </w:rPr>
        <w:t>for temporary</w:t>
      </w:r>
      <w:r w:rsidR="00D03363">
        <w:rPr>
          <w:rFonts w:ascii="Times New Roman" w:hAnsi="Times New Roman" w:cs="Times New Roman"/>
        </w:rPr>
        <w:t xml:space="preserve"> layoffs and company closures, </w:t>
      </w:r>
      <w:r w:rsidR="004F1E7D">
        <w:rPr>
          <w:rFonts w:ascii="Times New Roman" w:hAnsi="Times New Roman" w:cs="Times New Roman"/>
        </w:rPr>
        <w:t xml:space="preserve">the sample was left with permanent workforce reduction announcements. </w:t>
      </w:r>
    </w:p>
    <w:p w14:paraId="6E8C4CB7" w14:textId="6CF5524B" w:rsidR="00C41BDD" w:rsidRDefault="005444B1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significant challenge in this process was linking the company names </w:t>
      </w:r>
      <w:r w:rsidR="00997A93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WARN </w:t>
      </w:r>
      <w:r w:rsidR="00A53AC5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</w:t>
      </w:r>
      <w:r w:rsidR="009D2F11">
        <w:rPr>
          <w:rFonts w:ascii="Times New Roman" w:hAnsi="Times New Roman" w:cs="Times New Roman"/>
        </w:rPr>
        <w:t>with the WRDS databases</w:t>
      </w:r>
      <w:r w:rsidR="00997A93">
        <w:rPr>
          <w:rFonts w:ascii="Times New Roman" w:hAnsi="Times New Roman" w:cs="Times New Roman"/>
        </w:rPr>
        <w:t>,</w:t>
      </w:r>
      <w:r w:rsidR="009D2F11">
        <w:rPr>
          <w:rFonts w:ascii="Times New Roman" w:hAnsi="Times New Roman" w:cs="Times New Roman"/>
        </w:rPr>
        <w:t xml:space="preserve"> as the records within the </w:t>
      </w:r>
      <w:r w:rsidR="00101BBA">
        <w:rPr>
          <w:rFonts w:ascii="Times New Roman" w:hAnsi="Times New Roman" w:cs="Times New Roman"/>
        </w:rPr>
        <w:t xml:space="preserve">layoff database did not include a unique identifier. To overcome this, </w:t>
      </w:r>
      <w:r w:rsidR="001B5335">
        <w:rPr>
          <w:rFonts w:ascii="Times New Roman" w:hAnsi="Times New Roman" w:cs="Times New Roman"/>
        </w:rPr>
        <w:t xml:space="preserve">a systematic approach was implemented. First, </w:t>
      </w:r>
      <w:r w:rsidR="007A13DE">
        <w:rPr>
          <w:rFonts w:ascii="Times New Roman" w:hAnsi="Times New Roman" w:cs="Times New Roman"/>
        </w:rPr>
        <w:t xml:space="preserve">details of all </w:t>
      </w:r>
      <w:r w:rsidR="00084B18">
        <w:rPr>
          <w:rFonts w:ascii="Times New Roman" w:hAnsi="Times New Roman" w:cs="Times New Roman"/>
        </w:rPr>
        <w:t>firms</w:t>
      </w:r>
      <w:r w:rsidR="00785550">
        <w:rPr>
          <w:rFonts w:ascii="Times New Roman" w:hAnsi="Times New Roman" w:cs="Times New Roman"/>
        </w:rPr>
        <w:t xml:space="preserve"> from Compustat</w:t>
      </w:r>
      <w:r w:rsidR="00CC2090">
        <w:rPr>
          <w:rFonts w:ascii="Times New Roman" w:hAnsi="Times New Roman" w:cs="Times New Roman"/>
        </w:rPr>
        <w:t xml:space="preserve"> were extracted</w:t>
      </w:r>
      <w:r w:rsidR="00785550">
        <w:rPr>
          <w:rFonts w:ascii="Times New Roman" w:hAnsi="Times New Roman" w:cs="Times New Roman"/>
        </w:rPr>
        <w:t xml:space="preserve"> for our sample period. </w:t>
      </w:r>
      <w:r w:rsidR="00CB44CC">
        <w:rPr>
          <w:rFonts w:ascii="Times New Roman" w:hAnsi="Times New Roman" w:cs="Times New Roman"/>
        </w:rPr>
        <w:t xml:space="preserve"> Then, cleaned </w:t>
      </w:r>
      <w:r w:rsidR="002E0A6F">
        <w:rPr>
          <w:rFonts w:ascii="Times New Roman" w:hAnsi="Times New Roman" w:cs="Times New Roman"/>
        </w:rPr>
        <w:t xml:space="preserve">the </w:t>
      </w:r>
      <w:r w:rsidR="00CB44CC">
        <w:rPr>
          <w:rFonts w:ascii="Times New Roman" w:hAnsi="Times New Roman" w:cs="Times New Roman"/>
        </w:rPr>
        <w:t xml:space="preserve">company names </w:t>
      </w:r>
      <w:r w:rsidR="002E0A6F">
        <w:rPr>
          <w:rFonts w:ascii="Times New Roman" w:hAnsi="Times New Roman" w:cs="Times New Roman"/>
        </w:rPr>
        <w:t xml:space="preserve">in the Compustat and layoff databases </w:t>
      </w:r>
      <w:r w:rsidR="00CB44CC">
        <w:rPr>
          <w:rFonts w:ascii="Times New Roman" w:hAnsi="Times New Roman" w:cs="Times New Roman"/>
        </w:rPr>
        <w:t xml:space="preserve">by </w:t>
      </w:r>
      <w:r w:rsidR="007D7951">
        <w:rPr>
          <w:rFonts w:ascii="Times New Roman" w:hAnsi="Times New Roman" w:cs="Times New Roman"/>
        </w:rPr>
        <w:t>standardizing</w:t>
      </w:r>
      <w:r w:rsidR="00CB44CC">
        <w:rPr>
          <w:rFonts w:ascii="Times New Roman" w:hAnsi="Times New Roman" w:cs="Times New Roman"/>
        </w:rPr>
        <w:t xml:space="preserve"> </w:t>
      </w:r>
      <w:r w:rsidR="007D7951">
        <w:rPr>
          <w:rFonts w:ascii="Times New Roman" w:hAnsi="Times New Roman" w:cs="Times New Roman"/>
        </w:rPr>
        <w:t>them (E.g.</w:t>
      </w:r>
      <w:r w:rsidR="00997A93">
        <w:rPr>
          <w:rFonts w:ascii="Times New Roman" w:hAnsi="Times New Roman" w:cs="Times New Roman"/>
        </w:rPr>
        <w:t>,</w:t>
      </w:r>
      <w:r w:rsidR="00CB44CC">
        <w:rPr>
          <w:rFonts w:ascii="Times New Roman" w:hAnsi="Times New Roman" w:cs="Times New Roman"/>
        </w:rPr>
        <w:t xml:space="preserve"> removing suffixes like”</w:t>
      </w:r>
      <w:r w:rsidR="00997A93">
        <w:rPr>
          <w:rFonts w:ascii="Times New Roman" w:hAnsi="Times New Roman" w:cs="Times New Roman"/>
        </w:rPr>
        <w:t xml:space="preserve"> </w:t>
      </w:r>
      <w:r w:rsidR="00CB44CC">
        <w:rPr>
          <w:rFonts w:ascii="Times New Roman" w:hAnsi="Times New Roman" w:cs="Times New Roman"/>
        </w:rPr>
        <w:t>inc.” and “LLC”)</w:t>
      </w:r>
      <w:r w:rsidR="009E1B88">
        <w:rPr>
          <w:rFonts w:ascii="Times New Roman" w:hAnsi="Times New Roman" w:cs="Times New Roman"/>
        </w:rPr>
        <w:t>.</w:t>
      </w:r>
      <w:r w:rsidR="007D7951">
        <w:rPr>
          <w:rFonts w:ascii="Times New Roman" w:hAnsi="Times New Roman" w:cs="Times New Roman"/>
        </w:rPr>
        <w:t xml:space="preserve"> </w:t>
      </w:r>
      <w:r w:rsidR="001D4AAB">
        <w:rPr>
          <w:rFonts w:ascii="Times New Roman" w:hAnsi="Times New Roman" w:cs="Times New Roman"/>
        </w:rPr>
        <w:t xml:space="preserve">Thereafter, </w:t>
      </w:r>
      <w:r w:rsidR="00796E63">
        <w:rPr>
          <w:rFonts w:ascii="Times New Roman" w:hAnsi="Times New Roman" w:cs="Times New Roman"/>
        </w:rPr>
        <w:t xml:space="preserve">the </w:t>
      </w:r>
      <w:r w:rsidR="001D4AAB">
        <w:rPr>
          <w:rFonts w:ascii="Times New Roman" w:hAnsi="Times New Roman" w:cs="Times New Roman"/>
        </w:rPr>
        <w:t xml:space="preserve">fuzzy string matching algorithm </w:t>
      </w:r>
      <w:r w:rsidR="00F9382E">
        <w:rPr>
          <w:rFonts w:ascii="Times New Roman" w:hAnsi="Times New Roman" w:cs="Times New Roman"/>
        </w:rPr>
        <w:t>(</w:t>
      </w:r>
      <w:proofErr w:type="spellStart"/>
      <w:r w:rsidR="00F9382E">
        <w:rPr>
          <w:rFonts w:ascii="Times New Roman" w:hAnsi="Times New Roman" w:cs="Times New Roman"/>
        </w:rPr>
        <w:t>Stringdist</w:t>
      </w:r>
      <w:proofErr w:type="spellEnd"/>
      <w:r w:rsidR="00177A7D">
        <w:rPr>
          <w:rFonts w:ascii="Times New Roman" w:hAnsi="Times New Roman" w:cs="Times New Roman"/>
        </w:rPr>
        <w:t xml:space="preserve"> &amp; </w:t>
      </w:r>
      <w:proofErr w:type="spellStart"/>
      <w:r w:rsidR="00177A7D">
        <w:rPr>
          <w:rFonts w:ascii="Times New Roman" w:hAnsi="Times New Roman" w:cs="Times New Roman"/>
        </w:rPr>
        <w:t>fuzzyjoin</w:t>
      </w:r>
      <w:proofErr w:type="spellEnd"/>
      <w:r w:rsidR="00177A7D">
        <w:rPr>
          <w:rFonts w:ascii="Times New Roman" w:hAnsi="Times New Roman" w:cs="Times New Roman"/>
        </w:rPr>
        <w:t xml:space="preserve">) was employed to </w:t>
      </w:r>
      <w:r w:rsidR="00BC795D">
        <w:rPr>
          <w:rFonts w:ascii="Times New Roman" w:hAnsi="Times New Roman" w:cs="Times New Roman"/>
        </w:rPr>
        <w:t>pair the companies from the layoff datab</w:t>
      </w:r>
      <w:r w:rsidR="007538D5">
        <w:rPr>
          <w:rFonts w:ascii="Times New Roman" w:hAnsi="Times New Roman" w:cs="Times New Roman"/>
        </w:rPr>
        <w:t>a</w:t>
      </w:r>
      <w:r w:rsidR="00BC795D">
        <w:rPr>
          <w:rFonts w:ascii="Times New Roman" w:hAnsi="Times New Roman" w:cs="Times New Roman"/>
        </w:rPr>
        <w:t>se with Compustat</w:t>
      </w:r>
      <w:r w:rsidR="007538D5">
        <w:rPr>
          <w:rFonts w:ascii="Times New Roman" w:hAnsi="Times New Roman" w:cs="Times New Roman"/>
        </w:rPr>
        <w:t xml:space="preserve"> to obtain the </w:t>
      </w:r>
      <w:proofErr w:type="spellStart"/>
      <w:r w:rsidR="007538D5">
        <w:rPr>
          <w:rFonts w:ascii="Times New Roman" w:hAnsi="Times New Roman" w:cs="Times New Roman"/>
        </w:rPr>
        <w:t>gvkeys</w:t>
      </w:r>
      <w:proofErr w:type="spellEnd"/>
      <w:r w:rsidR="00796E63">
        <w:rPr>
          <w:rFonts w:ascii="Times New Roman" w:hAnsi="Times New Roman" w:cs="Times New Roman"/>
        </w:rPr>
        <w:t xml:space="preserve"> </w:t>
      </w:r>
      <w:r w:rsidR="00C41BDD">
        <w:rPr>
          <w:rFonts w:ascii="Times New Roman" w:hAnsi="Times New Roman" w:cs="Times New Roman"/>
        </w:rPr>
        <w:t>(UID)</w:t>
      </w:r>
      <w:r w:rsidR="00D227A1">
        <w:rPr>
          <w:rFonts w:ascii="Times New Roman" w:hAnsi="Times New Roman" w:cs="Times New Roman"/>
        </w:rPr>
        <w:t xml:space="preserve">. This technique intelligently compares the names from </w:t>
      </w:r>
      <w:r w:rsidR="00796E63">
        <w:rPr>
          <w:rFonts w:ascii="Times New Roman" w:hAnsi="Times New Roman" w:cs="Times New Roman"/>
        </w:rPr>
        <w:t xml:space="preserve">the </w:t>
      </w:r>
      <w:r w:rsidR="00D227A1">
        <w:rPr>
          <w:rFonts w:ascii="Times New Roman" w:hAnsi="Times New Roman" w:cs="Times New Roman"/>
        </w:rPr>
        <w:t xml:space="preserve">layoff list to the official company names in </w:t>
      </w:r>
      <w:r w:rsidR="00796E63">
        <w:rPr>
          <w:rFonts w:ascii="Times New Roman" w:hAnsi="Times New Roman" w:cs="Times New Roman"/>
        </w:rPr>
        <w:t>Compustat</w:t>
      </w:r>
      <w:r w:rsidR="00102ECC">
        <w:rPr>
          <w:rFonts w:ascii="Times New Roman" w:hAnsi="Times New Roman" w:cs="Times New Roman"/>
        </w:rPr>
        <w:t xml:space="preserve"> and </w:t>
      </w:r>
      <w:r w:rsidR="00796E63">
        <w:rPr>
          <w:rFonts w:ascii="Times New Roman" w:hAnsi="Times New Roman" w:cs="Times New Roman"/>
        </w:rPr>
        <w:t>finds</w:t>
      </w:r>
      <w:r w:rsidR="00102ECC">
        <w:rPr>
          <w:rFonts w:ascii="Times New Roman" w:hAnsi="Times New Roman" w:cs="Times New Roman"/>
        </w:rPr>
        <w:t xml:space="preserve"> the most </w:t>
      </w:r>
      <w:r w:rsidR="00796E63">
        <w:rPr>
          <w:rFonts w:ascii="Times New Roman" w:hAnsi="Times New Roman" w:cs="Times New Roman"/>
        </w:rPr>
        <w:t>likely</w:t>
      </w:r>
      <w:r w:rsidR="00102ECC">
        <w:rPr>
          <w:rFonts w:ascii="Times New Roman" w:hAnsi="Times New Roman" w:cs="Times New Roman"/>
        </w:rPr>
        <w:t xml:space="preserve"> match</w:t>
      </w:r>
      <w:r w:rsidR="007538D5">
        <w:rPr>
          <w:rFonts w:ascii="Times New Roman" w:hAnsi="Times New Roman" w:cs="Times New Roman"/>
        </w:rPr>
        <w:t xml:space="preserve">. </w:t>
      </w:r>
      <w:r w:rsidR="00C41BDD">
        <w:rPr>
          <w:rFonts w:ascii="Times New Roman" w:hAnsi="Times New Roman" w:cs="Times New Roman"/>
        </w:rPr>
        <w:t>With this link established, the research</w:t>
      </w:r>
      <w:r w:rsidR="00E302BC">
        <w:rPr>
          <w:rFonts w:ascii="Times New Roman" w:hAnsi="Times New Roman" w:cs="Times New Roman"/>
        </w:rPr>
        <w:t>er</w:t>
      </w:r>
      <w:r w:rsidR="00C41BDD">
        <w:rPr>
          <w:rFonts w:ascii="Times New Roman" w:hAnsi="Times New Roman" w:cs="Times New Roman"/>
        </w:rPr>
        <w:t xml:space="preserve"> </w:t>
      </w:r>
      <w:r w:rsidR="000C3795">
        <w:rPr>
          <w:rFonts w:ascii="Times New Roman" w:hAnsi="Times New Roman" w:cs="Times New Roman"/>
        </w:rPr>
        <w:t>managed to gather financial variables</w:t>
      </w:r>
      <w:r w:rsidR="00AC4513">
        <w:rPr>
          <w:rFonts w:ascii="Times New Roman" w:hAnsi="Times New Roman" w:cs="Times New Roman"/>
        </w:rPr>
        <w:t>, most notably R&amp;D expenditure and sales</w:t>
      </w:r>
      <w:r w:rsidR="00796E63">
        <w:rPr>
          <w:rFonts w:ascii="Times New Roman" w:hAnsi="Times New Roman" w:cs="Times New Roman"/>
        </w:rPr>
        <w:t>,</w:t>
      </w:r>
      <w:r w:rsidR="00AC4513">
        <w:rPr>
          <w:rFonts w:ascii="Times New Roman" w:hAnsi="Times New Roman" w:cs="Times New Roman"/>
        </w:rPr>
        <w:t xml:space="preserve"> which were used to calculate R&amp;D intensity measures.</w:t>
      </w:r>
      <w:r w:rsidR="000206C7">
        <w:rPr>
          <w:rFonts w:ascii="Times New Roman" w:hAnsi="Times New Roman" w:cs="Times New Roman"/>
        </w:rPr>
        <w:t xml:space="preserve"> </w:t>
      </w:r>
    </w:p>
    <w:p w14:paraId="1C102F30" w14:textId="73E08B38" w:rsidR="00ED5B6F" w:rsidRDefault="00102ECC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using the CRSP//</w:t>
      </w:r>
      <w:r w:rsidR="009A690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ompustat merged database, the researcher linked each </w:t>
      </w:r>
      <w:r w:rsidR="000206C7">
        <w:rPr>
          <w:rFonts w:ascii="Times New Roman" w:hAnsi="Times New Roman" w:cs="Times New Roman"/>
        </w:rPr>
        <w:t>firm's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gvkey</w:t>
      </w:r>
      <w:proofErr w:type="spellEnd"/>
      <w:r>
        <w:rPr>
          <w:rFonts w:ascii="Times New Roman" w:hAnsi="Times New Roman" w:cs="Times New Roman"/>
        </w:rPr>
        <w:t xml:space="preserve"> to its corresponding perman</w:t>
      </w:r>
      <w:r w:rsidR="005344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t number</w:t>
      </w:r>
      <w:r w:rsidR="00CA7B2E">
        <w:rPr>
          <w:rFonts w:ascii="Times New Roman" w:hAnsi="Times New Roman" w:cs="Times New Roman"/>
        </w:rPr>
        <w:t xml:space="preserve"> (permno) from the center from the </w:t>
      </w:r>
      <w:r w:rsidR="009A6903">
        <w:rPr>
          <w:rFonts w:ascii="Times New Roman" w:hAnsi="Times New Roman" w:cs="Times New Roman"/>
        </w:rPr>
        <w:t>CRSP (</w:t>
      </w:r>
      <w:r w:rsidR="00CA7B2E">
        <w:rPr>
          <w:rFonts w:ascii="Times New Roman" w:hAnsi="Times New Roman" w:cs="Times New Roman"/>
        </w:rPr>
        <w:t xml:space="preserve">Center for </w:t>
      </w:r>
      <w:r w:rsidR="000206C7">
        <w:rPr>
          <w:rFonts w:ascii="Times New Roman" w:hAnsi="Times New Roman" w:cs="Times New Roman"/>
        </w:rPr>
        <w:t>Research</w:t>
      </w:r>
      <w:r w:rsidR="00CA7B2E">
        <w:rPr>
          <w:rFonts w:ascii="Times New Roman" w:hAnsi="Times New Roman" w:cs="Times New Roman"/>
        </w:rPr>
        <w:t xml:space="preserve"> in </w:t>
      </w:r>
      <w:r w:rsidR="000206C7">
        <w:rPr>
          <w:rFonts w:ascii="Times New Roman" w:hAnsi="Times New Roman" w:cs="Times New Roman"/>
        </w:rPr>
        <w:t>Security Prices</w:t>
      </w:r>
      <w:r w:rsidR="009A6903">
        <w:rPr>
          <w:rFonts w:ascii="Times New Roman" w:hAnsi="Times New Roman" w:cs="Times New Roman"/>
        </w:rPr>
        <w:t xml:space="preserve"> (</w:t>
      </w:r>
      <w:r w:rsidR="00CE30A6">
        <w:rPr>
          <w:rFonts w:ascii="Times New Roman" w:hAnsi="Times New Roman" w:cs="Times New Roman"/>
        </w:rPr>
        <w:t>CRSP)</w:t>
      </w:r>
      <w:r w:rsidR="00CA7B2E">
        <w:rPr>
          <w:rFonts w:ascii="Times New Roman" w:hAnsi="Times New Roman" w:cs="Times New Roman"/>
        </w:rPr>
        <w:t xml:space="preserve"> datab</w:t>
      </w:r>
      <w:r w:rsidR="00CE30A6">
        <w:rPr>
          <w:rFonts w:ascii="Times New Roman" w:hAnsi="Times New Roman" w:cs="Times New Roman"/>
        </w:rPr>
        <w:t>a</w:t>
      </w:r>
      <w:r w:rsidR="00CA7B2E">
        <w:rPr>
          <w:rFonts w:ascii="Times New Roman" w:hAnsi="Times New Roman" w:cs="Times New Roman"/>
        </w:rPr>
        <w:t>se.</w:t>
      </w:r>
      <w:r w:rsidR="00FD3C79">
        <w:rPr>
          <w:rFonts w:ascii="Times New Roman" w:hAnsi="Times New Roman" w:cs="Times New Roman"/>
        </w:rPr>
        <w:t xml:space="preserve"> </w:t>
      </w:r>
      <w:r w:rsidR="000F1832">
        <w:rPr>
          <w:rFonts w:ascii="Times New Roman" w:hAnsi="Times New Roman" w:cs="Times New Roman"/>
        </w:rPr>
        <w:t xml:space="preserve"> A company’s life can be complicated</w:t>
      </w:r>
      <w:r w:rsidR="000206C7">
        <w:rPr>
          <w:rFonts w:ascii="Times New Roman" w:hAnsi="Times New Roman" w:cs="Times New Roman"/>
        </w:rPr>
        <w:t>,</w:t>
      </w:r>
      <w:r w:rsidR="000F1832">
        <w:rPr>
          <w:rFonts w:ascii="Times New Roman" w:hAnsi="Times New Roman" w:cs="Times New Roman"/>
        </w:rPr>
        <w:t xml:space="preserve"> and over time it can </w:t>
      </w:r>
      <w:r w:rsidR="000206C7">
        <w:rPr>
          <w:rFonts w:ascii="Times New Roman" w:hAnsi="Times New Roman" w:cs="Times New Roman"/>
        </w:rPr>
        <w:t>undergo</w:t>
      </w:r>
      <w:r w:rsidR="000F1832">
        <w:rPr>
          <w:rFonts w:ascii="Times New Roman" w:hAnsi="Times New Roman" w:cs="Times New Roman"/>
        </w:rPr>
        <w:t xml:space="preserve"> acquisitions, mergers</w:t>
      </w:r>
      <w:r w:rsidR="000206C7">
        <w:rPr>
          <w:rFonts w:ascii="Times New Roman" w:hAnsi="Times New Roman" w:cs="Times New Roman"/>
        </w:rPr>
        <w:t>,</w:t>
      </w:r>
      <w:r w:rsidR="000F1832">
        <w:rPr>
          <w:rFonts w:ascii="Times New Roman" w:hAnsi="Times New Roman" w:cs="Times New Roman"/>
        </w:rPr>
        <w:t xml:space="preserve"> </w:t>
      </w:r>
      <w:r w:rsidR="00920AF2">
        <w:rPr>
          <w:rFonts w:ascii="Times New Roman" w:hAnsi="Times New Roman" w:cs="Times New Roman"/>
        </w:rPr>
        <w:t xml:space="preserve">etc. </w:t>
      </w:r>
      <w:r w:rsidR="009A6903">
        <w:rPr>
          <w:rFonts w:ascii="Times New Roman" w:hAnsi="Times New Roman" w:cs="Times New Roman"/>
        </w:rPr>
        <w:t>These events</w:t>
      </w:r>
      <w:r w:rsidR="00920AF2">
        <w:rPr>
          <w:rFonts w:ascii="Times New Roman" w:hAnsi="Times New Roman" w:cs="Times New Roman"/>
        </w:rPr>
        <w:t xml:space="preserve"> can change the relationship between the company(</w:t>
      </w:r>
      <w:proofErr w:type="spellStart"/>
      <w:r w:rsidR="00920AF2">
        <w:rPr>
          <w:rFonts w:ascii="Times New Roman" w:hAnsi="Times New Roman" w:cs="Times New Roman"/>
        </w:rPr>
        <w:t>gvkey</w:t>
      </w:r>
      <w:proofErr w:type="spellEnd"/>
      <w:r w:rsidR="00920AF2">
        <w:rPr>
          <w:rFonts w:ascii="Times New Roman" w:hAnsi="Times New Roman" w:cs="Times New Roman"/>
        </w:rPr>
        <w:t>) and its publicly trade</w:t>
      </w:r>
      <w:r w:rsidR="00591B1C">
        <w:rPr>
          <w:rFonts w:ascii="Times New Roman" w:hAnsi="Times New Roman" w:cs="Times New Roman"/>
        </w:rPr>
        <w:t xml:space="preserve">d stock(permno). The database that connects these two IDs tracks these changes with a start date and </w:t>
      </w:r>
      <w:r w:rsidR="000206C7">
        <w:rPr>
          <w:rFonts w:ascii="Times New Roman" w:hAnsi="Times New Roman" w:cs="Times New Roman"/>
        </w:rPr>
        <w:t xml:space="preserve">an </w:t>
      </w:r>
      <w:r w:rsidR="00591B1C">
        <w:rPr>
          <w:rFonts w:ascii="Times New Roman" w:hAnsi="Times New Roman" w:cs="Times New Roman"/>
        </w:rPr>
        <w:t>end date for every link.</w:t>
      </w:r>
      <w:r w:rsidR="008E269E">
        <w:rPr>
          <w:rFonts w:ascii="Times New Roman" w:hAnsi="Times New Roman" w:cs="Times New Roman"/>
        </w:rPr>
        <w:t xml:space="preserve"> </w:t>
      </w:r>
      <w:r w:rsidR="00BC0FA3">
        <w:rPr>
          <w:rFonts w:ascii="Times New Roman" w:hAnsi="Times New Roman" w:cs="Times New Roman"/>
        </w:rPr>
        <w:t>The research</w:t>
      </w:r>
      <w:r w:rsidR="000206C7">
        <w:rPr>
          <w:rFonts w:ascii="Times New Roman" w:hAnsi="Times New Roman" w:cs="Times New Roman"/>
        </w:rPr>
        <w:t>er</w:t>
      </w:r>
      <w:r w:rsidR="00BC0FA3">
        <w:rPr>
          <w:rFonts w:ascii="Times New Roman" w:hAnsi="Times New Roman" w:cs="Times New Roman"/>
        </w:rPr>
        <w:t xml:space="preserve"> took measures to ensure </w:t>
      </w:r>
      <w:r w:rsidR="008E269E">
        <w:rPr>
          <w:rFonts w:ascii="Times New Roman" w:hAnsi="Times New Roman" w:cs="Times New Roman"/>
        </w:rPr>
        <w:t>the layoff event falls between the official start and end date</w:t>
      </w:r>
      <w:r w:rsidR="00175716">
        <w:rPr>
          <w:rFonts w:ascii="Times New Roman" w:hAnsi="Times New Roman" w:cs="Times New Roman"/>
        </w:rPr>
        <w:t xml:space="preserve"> of the CRSP/Compustat mer</w:t>
      </w:r>
      <w:r w:rsidR="00BC0FA3">
        <w:rPr>
          <w:rFonts w:ascii="Times New Roman" w:hAnsi="Times New Roman" w:cs="Times New Roman"/>
        </w:rPr>
        <w:t>ged datab</w:t>
      </w:r>
      <w:r w:rsidR="00EB2710">
        <w:rPr>
          <w:rFonts w:ascii="Times New Roman" w:hAnsi="Times New Roman" w:cs="Times New Roman"/>
        </w:rPr>
        <w:t>a</w:t>
      </w:r>
      <w:r w:rsidR="00BC0FA3">
        <w:rPr>
          <w:rFonts w:ascii="Times New Roman" w:hAnsi="Times New Roman" w:cs="Times New Roman"/>
        </w:rPr>
        <w:t>se</w:t>
      </w:r>
      <w:r w:rsidR="000206C7">
        <w:rPr>
          <w:rFonts w:ascii="Times New Roman" w:hAnsi="Times New Roman" w:cs="Times New Roman"/>
        </w:rPr>
        <w:t xml:space="preserve"> link</w:t>
      </w:r>
      <w:r w:rsidR="00EB2710">
        <w:rPr>
          <w:rFonts w:ascii="Times New Roman" w:hAnsi="Times New Roman" w:cs="Times New Roman"/>
        </w:rPr>
        <w:t>.</w:t>
      </w:r>
    </w:p>
    <w:p w14:paraId="4FA47ED7" w14:textId="62AC3146" w:rsidR="00647020" w:rsidRDefault="00ED5B6F" w:rsidP="003F1B8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Finally, </w:t>
      </w:r>
      <w:r w:rsidR="00587B7C">
        <w:rPr>
          <w:rFonts w:ascii="Times New Roman" w:hAnsi="Times New Roman" w:cs="Times New Roman"/>
        </w:rPr>
        <w:t xml:space="preserve">WRDS </w:t>
      </w:r>
      <w:r w:rsidR="00917BDB">
        <w:rPr>
          <w:rFonts w:ascii="Times New Roman" w:hAnsi="Times New Roman" w:cs="Times New Roman"/>
        </w:rPr>
        <w:t xml:space="preserve">U.S daily </w:t>
      </w:r>
      <w:r w:rsidR="00587B7C">
        <w:rPr>
          <w:rFonts w:ascii="Times New Roman" w:hAnsi="Times New Roman" w:cs="Times New Roman"/>
        </w:rPr>
        <w:t>event study tool was used to obtain stock market abnormal returns</w:t>
      </w:r>
      <w:r w:rsidR="006A1B58">
        <w:rPr>
          <w:rFonts w:ascii="Times New Roman" w:hAnsi="Times New Roman" w:cs="Times New Roman"/>
        </w:rPr>
        <w:t xml:space="preserve"> by </w:t>
      </w:r>
      <w:r w:rsidR="00B9582A">
        <w:rPr>
          <w:rFonts w:ascii="Times New Roman" w:hAnsi="Times New Roman" w:cs="Times New Roman"/>
        </w:rPr>
        <w:t>utilizing</w:t>
      </w:r>
      <w:r w:rsidR="00B44113">
        <w:rPr>
          <w:rFonts w:ascii="Times New Roman" w:hAnsi="Times New Roman" w:cs="Times New Roman"/>
        </w:rPr>
        <w:t xml:space="preserve"> the cleaned dataset with permno ids.</w:t>
      </w:r>
      <w:r w:rsidR="00624462">
        <w:rPr>
          <w:rFonts w:ascii="Times New Roman" w:hAnsi="Times New Roman" w:cs="Times New Roman"/>
        </w:rPr>
        <w:t xml:space="preserve"> </w:t>
      </w:r>
      <w:r w:rsidR="0077686B">
        <w:rPr>
          <w:rFonts w:ascii="Times New Roman" w:hAnsi="Times New Roman" w:cs="Times New Roman"/>
        </w:rPr>
        <w:t xml:space="preserve">Market model was adopted to </w:t>
      </w:r>
      <w:r w:rsidR="00B9582A">
        <w:rPr>
          <w:rFonts w:ascii="Times New Roman" w:hAnsi="Times New Roman" w:cs="Times New Roman"/>
        </w:rPr>
        <w:t xml:space="preserve">determine </w:t>
      </w:r>
      <w:r w:rsidR="00E71FC0">
        <w:rPr>
          <w:rFonts w:ascii="Times New Roman" w:hAnsi="Times New Roman" w:cs="Times New Roman"/>
        </w:rPr>
        <w:t>expected returns with specifications</w:t>
      </w:r>
      <w:r w:rsidR="0041288D">
        <w:rPr>
          <w:rFonts w:ascii="Times New Roman" w:hAnsi="Times New Roman" w:cs="Times New Roman"/>
        </w:rPr>
        <w:t xml:space="preserve"> e</w:t>
      </w:r>
      <w:r w:rsidR="00461036">
        <w:rPr>
          <w:rFonts w:ascii="Times New Roman" w:hAnsi="Times New Roman" w:cs="Times New Roman"/>
        </w:rPr>
        <w:t>stimation window- 100 days, Minimum number of valid returns-70</w:t>
      </w:r>
      <w:r w:rsidR="000E089C">
        <w:rPr>
          <w:rFonts w:ascii="Times New Roman" w:hAnsi="Times New Roman" w:cs="Times New Roman"/>
        </w:rPr>
        <w:t xml:space="preserve">, </w:t>
      </w:r>
      <w:r w:rsidR="000E089C">
        <w:rPr>
          <w:rFonts w:ascii="Times New Roman" w:hAnsi="Times New Roman" w:cs="Times New Roman"/>
        </w:rPr>
        <w:lastRenderedPageBreak/>
        <w:t>Gap days- 50</w:t>
      </w:r>
      <w:r w:rsidR="0041288D">
        <w:rPr>
          <w:rFonts w:ascii="Times New Roman" w:hAnsi="Times New Roman" w:cs="Times New Roman"/>
        </w:rPr>
        <w:t>.</w:t>
      </w:r>
      <w:r w:rsidR="00E54306">
        <w:rPr>
          <w:rFonts w:ascii="Times New Roman" w:hAnsi="Times New Roman" w:cs="Times New Roman"/>
        </w:rPr>
        <w:t xml:space="preserve"> Data were extracted for event windows </w:t>
      </w:r>
      <w:r w:rsidR="00C53107" w:rsidRPr="00C53107">
        <w:rPr>
          <w:rFonts w:ascii="Times New Roman" w:hAnsi="Times New Roman" w:cs="Times New Roman"/>
        </w:rPr>
        <w:t>[-1, +1], [-3, +3], [-5, +5], and [-10, +10] days</w:t>
      </w:r>
      <w:r w:rsidR="00E54306">
        <w:rPr>
          <w:rFonts w:ascii="Times New Roman" w:hAnsi="Times New Roman" w:cs="Times New Roman"/>
        </w:rPr>
        <w:t xml:space="preserve"> </w:t>
      </w:r>
      <w:ins w:id="0" w:author="Microsoft Word" w:date="2025-09-21T12:18:00Z">
        <w:r w:rsidR="00852D22">
          <w:rPr>
            <w:rFonts w:ascii="Times New Roman" w:hAnsi="Times New Roman" w:cs="Times New Roman"/>
          </w:rPr>
          <w:t xml:space="preserve">to ensure </w:t>
        </w:r>
      </w:ins>
      <w:r w:rsidR="0006365B">
        <w:rPr>
          <w:rFonts w:ascii="Times New Roman" w:hAnsi="Times New Roman" w:cs="Times New Roman"/>
        </w:rPr>
        <w:t xml:space="preserve">a </w:t>
      </w:r>
      <w:ins w:id="1" w:author="Microsoft Word" w:date="2025-09-21T12:18:00Z">
        <w:r w:rsidR="00852D22">
          <w:rPr>
            <w:rFonts w:ascii="Times New Roman" w:hAnsi="Times New Roman" w:cs="Times New Roman"/>
          </w:rPr>
          <w:t xml:space="preserve">wide range of market </w:t>
        </w:r>
      </w:ins>
      <w:r w:rsidR="0006365B">
        <w:rPr>
          <w:rFonts w:ascii="Times New Roman" w:hAnsi="Times New Roman" w:cs="Times New Roman"/>
        </w:rPr>
        <w:t>reactions</w:t>
      </w:r>
      <w:ins w:id="2" w:author="Microsoft Word" w:date="2025-09-21T12:18:00Z">
        <w:r w:rsidR="00852D22">
          <w:rPr>
            <w:rFonts w:ascii="Times New Roman" w:hAnsi="Times New Roman" w:cs="Times New Roman"/>
          </w:rPr>
          <w:t xml:space="preserve"> is captured.</w:t>
        </w:r>
      </w:ins>
      <w:r w:rsidR="00281740">
        <w:rPr>
          <w:rFonts w:ascii="Times New Roman" w:hAnsi="Times New Roman" w:cs="Times New Roman"/>
        </w:rPr>
        <w:t xml:space="preserve"> The </w:t>
      </w:r>
      <w:r w:rsidR="0006365B">
        <w:rPr>
          <w:rFonts w:ascii="Times New Roman" w:hAnsi="Times New Roman" w:cs="Times New Roman"/>
        </w:rPr>
        <w:t>output</w:t>
      </w:r>
      <w:r w:rsidR="00281740">
        <w:rPr>
          <w:rFonts w:ascii="Times New Roman" w:hAnsi="Times New Roman" w:cs="Times New Roman"/>
        </w:rPr>
        <w:t xml:space="preserve"> from this tool was a detailed dataset </w:t>
      </w:r>
      <w:r w:rsidR="0006365B">
        <w:rPr>
          <w:rFonts w:ascii="Times New Roman" w:hAnsi="Times New Roman" w:cs="Times New Roman"/>
        </w:rPr>
        <w:t>containing</w:t>
      </w:r>
      <w:r w:rsidR="00281740">
        <w:rPr>
          <w:rFonts w:ascii="Times New Roman" w:hAnsi="Times New Roman" w:cs="Times New Roman"/>
        </w:rPr>
        <w:t xml:space="preserve"> the daily abnormal returns for each firm surrounding its announcement date.</w:t>
      </w:r>
      <w:r w:rsidR="00A979B1">
        <w:rPr>
          <w:rFonts w:ascii="Times New Roman" w:hAnsi="Times New Roman" w:cs="Times New Roman"/>
        </w:rPr>
        <w:t xml:space="preserve"> To calculate the cumulative abnormal returns for each event</w:t>
      </w:r>
      <w:r w:rsidR="0006365B">
        <w:rPr>
          <w:rFonts w:ascii="Times New Roman" w:hAnsi="Times New Roman" w:cs="Times New Roman"/>
        </w:rPr>
        <w:t xml:space="preserve"> window,</w:t>
      </w:r>
      <w:r w:rsidR="00A979B1">
        <w:rPr>
          <w:rFonts w:ascii="Times New Roman" w:hAnsi="Times New Roman" w:cs="Times New Roman"/>
        </w:rPr>
        <w:t xml:space="preserve"> </w:t>
      </w:r>
      <w:r w:rsidR="000E6D45">
        <w:rPr>
          <w:rFonts w:ascii="Times New Roman" w:hAnsi="Times New Roman" w:cs="Times New Roman"/>
        </w:rPr>
        <w:t xml:space="preserve">a custom script was employed across the </w:t>
      </w:r>
      <w:r w:rsidR="007C3AE4">
        <w:rPr>
          <w:rFonts w:ascii="Times New Roman" w:hAnsi="Times New Roman" w:cs="Times New Roman"/>
        </w:rPr>
        <w:t>pred</w:t>
      </w:r>
      <w:r w:rsidR="00057D6E">
        <w:rPr>
          <w:rFonts w:ascii="Times New Roman" w:hAnsi="Times New Roman" w:cs="Times New Roman"/>
        </w:rPr>
        <w:t>efined event window files.</w:t>
      </w:r>
      <w:r w:rsidR="009A110A">
        <w:rPr>
          <w:rFonts w:ascii="Times New Roman" w:hAnsi="Times New Roman" w:cs="Times New Roman"/>
        </w:rPr>
        <w:t xml:space="preserve"> The script summed the daily abnormal </w:t>
      </w:r>
      <w:r w:rsidR="00344522">
        <w:rPr>
          <w:rFonts w:ascii="Times New Roman" w:hAnsi="Times New Roman" w:cs="Times New Roman"/>
        </w:rPr>
        <w:t xml:space="preserve">returns </w:t>
      </w:r>
      <w:r w:rsidR="00FC1A66">
        <w:rPr>
          <w:rFonts w:ascii="Times New Roman" w:hAnsi="Times New Roman" w:cs="Times New Roman"/>
        </w:rPr>
        <w:t xml:space="preserve">across the predefined windows </w:t>
      </w:r>
      <w:r w:rsidR="0090655E" w:rsidRPr="0090655E">
        <w:rPr>
          <w:rFonts w:ascii="Times New Roman" w:hAnsi="Times New Roman" w:cs="Times New Roman"/>
        </w:rPr>
        <w:t>([-1, +1], [-3, +3], [-5, +5], and [-10, +10] days)</w:t>
      </w:r>
      <w:r w:rsidR="0090655E">
        <w:rPr>
          <w:rFonts w:ascii="Times New Roman" w:hAnsi="Times New Roman" w:cs="Times New Roman"/>
        </w:rPr>
        <w:t xml:space="preserve"> to calculate the cumulative abnormal returns</w:t>
      </w:r>
      <w:r w:rsidR="0006365B">
        <w:rPr>
          <w:rFonts w:ascii="Times New Roman" w:hAnsi="Times New Roman" w:cs="Times New Roman"/>
        </w:rPr>
        <w:t>.</w:t>
      </w:r>
    </w:p>
    <w:p w14:paraId="0B43B03C" w14:textId="5F9F2247" w:rsidR="00647020" w:rsidRDefault="008D17C6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Variable Construction</w:t>
      </w:r>
    </w:p>
    <w:p w14:paraId="3AC39727" w14:textId="7BC2D957" w:rsidR="0051472D" w:rsidRDefault="0051472D" w:rsidP="003F1B8C">
      <w:pPr>
        <w:spacing w:line="360" w:lineRule="auto"/>
        <w:jc w:val="both"/>
        <w:rPr>
          <w:rFonts w:ascii="Times New Roman" w:hAnsi="Times New Roman" w:cs="Times New Roman"/>
        </w:rPr>
      </w:pPr>
      <w:r w:rsidRPr="0053034D">
        <w:rPr>
          <w:rFonts w:ascii="Times New Roman" w:hAnsi="Times New Roman" w:cs="Times New Roman"/>
        </w:rPr>
        <w:t>Dependent Variable</w:t>
      </w:r>
      <w:r w:rsidR="0053034D" w:rsidRPr="0053034D">
        <w:rPr>
          <w:rFonts w:ascii="Times New Roman" w:hAnsi="Times New Roman" w:cs="Times New Roman"/>
        </w:rPr>
        <w:t xml:space="preserve"> – Cumulative Abnormal Returns</w:t>
      </w:r>
    </w:p>
    <w:p w14:paraId="3EB276BD" w14:textId="36C77473" w:rsidR="0053034D" w:rsidRDefault="00B96529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was calculated using a </w:t>
      </w:r>
      <w:r w:rsidR="005F4070">
        <w:rPr>
          <w:rFonts w:ascii="Times New Roman" w:hAnsi="Times New Roman" w:cs="Times New Roman"/>
        </w:rPr>
        <w:t>two-step</w:t>
      </w:r>
      <w:r>
        <w:rPr>
          <w:rFonts w:ascii="Times New Roman" w:hAnsi="Times New Roman" w:cs="Times New Roman"/>
        </w:rPr>
        <w:t xml:space="preserve"> process. First, daily abnormal returns </w:t>
      </w:r>
      <w:r w:rsidR="00B473A7">
        <w:rPr>
          <w:rFonts w:ascii="Times New Roman" w:hAnsi="Times New Roman" w:cs="Times New Roman"/>
        </w:rPr>
        <w:t>were collected across 4 different event windows.</w:t>
      </w:r>
      <w:r w:rsidR="00163A7E">
        <w:rPr>
          <w:rFonts w:ascii="Times New Roman" w:hAnsi="Times New Roman" w:cs="Times New Roman"/>
        </w:rPr>
        <w:t xml:space="preserve"> Then, these daily returns were </w:t>
      </w:r>
      <w:r w:rsidR="008F25E8">
        <w:rPr>
          <w:rFonts w:ascii="Times New Roman" w:hAnsi="Times New Roman" w:cs="Times New Roman"/>
        </w:rPr>
        <w:t xml:space="preserve">summed over </w:t>
      </w:r>
      <w:r w:rsidR="005F4070">
        <w:rPr>
          <w:rFonts w:ascii="Times New Roman" w:hAnsi="Times New Roman" w:cs="Times New Roman"/>
        </w:rPr>
        <w:t xml:space="preserve">the </w:t>
      </w:r>
      <w:r w:rsidR="008F25E8">
        <w:rPr>
          <w:rFonts w:ascii="Times New Roman" w:hAnsi="Times New Roman" w:cs="Times New Roman"/>
        </w:rPr>
        <w:t xml:space="preserve">event windows to compute the </w:t>
      </w:r>
      <w:r w:rsidR="00555313">
        <w:rPr>
          <w:rFonts w:ascii="Times New Roman" w:hAnsi="Times New Roman" w:cs="Times New Roman"/>
        </w:rPr>
        <w:t>CAR.</w:t>
      </w:r>
      <w:r w:rsidR="0066378F">
        <w:rPr>
          <w:rFonts w:ascii="Times New Roman" w:hAnsi="Times New Roman" w:cs="Times New Roman"/>
        </w:rPr>
        <w:t xml:space="preserve"> M</w:t>
      </w:r>
      <w:r w:rsidR="0053034D">
        <w:rPr>
          <w:rFonts w:ascii="Times New Roman" w:hAnsi="Times New Roman" w:cs="Times New Roman"/>
        </w:rPr>
        <w:t>ultiple event windows</w:t>
      </w:r>
      <w:r w:rsidR="0066378F">
        <w:rPr>
          <w:rFonts w:ascii="Times New Roman" w:hAnsi="Times New Roman" w:cs="Times New Roman"/>
        </w:rPr>
        <w:t xml:space="preserve"> were employed</w:t>
      </w:r>
      <w:r w:rsidR="0053034D">
        <w:rPr>
          <w:rFonts w:ascii="Times New Roman" w:hAnsi="Times New Roman" w:cs="Times New Roman"/>
        </w:rPr>
        <w:t xml:space="preserve"> to capture both immediate and </w:t>
      </w:r>
      <w:r w:rsidR="002558E0">
        <w:rPr>
          <w:rFonts w:ascii="Times New Roman" w:hAnsi="Times New Roman" w:cs="Times New Roman"/>
        </w:rPr>
        <w:t>long-term</w:t>
      </w:r>
      <w:r w:rsidR="0053034D">
        <w:rPr>
          <w:rFonts w:ascii="Times New Roman" w:hAnsi="Times New Roman" w:cs="Times New Roman"/>
        </w:rPr>
        <w:t xml:space="preserve"> market reactions.</w:t>
      </w:r>
    </w:p>
    <w:p w14:paraId="5E30A428" w14:textId="08CAAD24" w:rsidR="007E05E8" w:rsidRDefault="007E05E8" w:rsidP="003F1B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r w:rsidR="005F4070">
        <w:rPr>
          <w:rFonts w:ascii="Times New Roman" w:hAnsi="Times New Roman" w:cs="Times New Roman"/>
        </w:rPr>
        <w:t>1-day</w:t>
      </w:r>
      <w:r>
        <w:rPr>
          <w:rFonts w:ascii="Times New Roman" w:hAnsi="Times New Roman" w:cs="Times New Roman"/>
        </w:rPr>
        <w:t xml:space="preserve"> window- Market Reaction on the event day</w:t>
      </w:r>
    </w:p>
    <w:p w14:paraId="5D6E4889" w14:textId="1D79D96D" w:rsidR="007E05E8" w:rsidRDefault="007E05E8" w:rsidP="003F1B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r w:rsidR="005F4070">
        <w:rPr>
          <w:rFonts w:ascii="Times New Roman" w:hAnsi="Times New Roman" w:cs="Times New Roman"/>
        </w:rPr>
        <w:t>3-day</w:t>
      </w:r>
      <w:r>
        <w:rPr>
          <w:rFonts w:ascii="Times New Roman" w:hAnsi="Times New Roman" w:cs="Times New Roman"/>
        </w:rPr>
        <w:t xml:space="preserve"> window – </w:t>
      </w:r>
      <w:r w:rsidR="005F4070">
        <w:rPr>
          <w:rFonts w:ascii="Times New Roman" w:hAnsi="Times New Roman" w:cs="Times New Roman"/>
        </w:rPr>
        <w:t>Short-term</w:t>
      </w:r>
      <w:r>
        <w:rPr>
          <w:rFonts w:ascii="Times New Roman" w:hAnsi="Times New Roman" w:cs="Times New Roman"/>
        </w:rPr>
        <w:t xml:space="preserve"> reaction around the announcement</w:t>
      </w:r>
    </w:p>
    <w:p w14:paraId="3D931A17" w14:textId="16950E03" w:rsidR="007E05E8" w:rsidRDefault="007E05E8" w:rsidP="003F1B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r w:rsidR="005F4070">
        <w:rPr>
          <w:rFonts w:ascii="Times New Roman" w:hAnsi="Times New Roman" w:cs="Times New Roman"/>
        </w:rPr>
        <w:t>5-day</w:t>
      </w:r>
      <w:r>
        <w:rPr>
          <w:rFonts w:ascii="Times New Roman" w:hAnsi="Times New Roman" w:cs="Times New Roman"/>
        </w:rPr>
        <w:t xml:space="preserve"> window – </w:t>
      </w:r>
      <w:r w:rsidR="005F4070">
        <w:rPr>
          <w:rFonts w:ascii="Times New Roman" w:hAnsi="Times New Roman" w:cs="Times New Roman"/>
        </w:rPr>
        <w:t>Medium-term</w:t>
      </w:r>
      <w:r>
        <w:rPr>
          <w:rFonts w:ascii="Times New Roman" w:hAnsi="Times New Roman" w:cs="Times New Roman"/>
        </w:rPr>
        <w:t xml:space="preserve"> market adjustment </w:t>
      </w:r>
    </w:p>
    <w:p w14:paraId="6C5C4218" w14:textId="69D3DDA9" w:rsidR="007E05E8" w:rsidRDefault="004E6A3F" w:rsidP="003F1B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r w:rsidR="005F4070">
        <w:rPr>
          <w:rFonts w:ascii="Times New Roman" w:hAnsi="Times New Roman" w:cs="Times New Roman"/>
        </w:rPr>
        <w:t>10-day</w:t>
      </w:r>
      <w:r>
        <w:rPr>
          <w:rFonts w:ascii="Times New Roman" w:hAnsi="Times New Roman" w:cs="Times New Roman"/>
        </w:rPr>
        <w:t xml:space="preserve"> Window – Extended Market response</w:t>
      </w:r>
    </w:p>
    <w:p w14:paraId="73CB9EB8" w14:textId="00016447" w:rsidR="00986EEB" w:rsidRDefault="004E6A3F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Independent Variable – R&amp;D Intensity </w:t>
      </w:r>
      <w:r w:rsidR="00986EEB">
        <w:rPr>
          <w:rFonts w:ascii="Times New Roman" w:hAnsi="Times New Roman" w:cs="Times New Roman"/>
        </w:rPr>
        <w:t>Classification</w:t>
      </w:r>
    </w:p>
    <w:p w14:paraId="2623F082" w14:textId="28CEB246" w:rsidR="00A00B54" w:rsidRDefault="00F150A2" w:rsidP="003F1B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R&amp;D intensity was </w:t>
      </w:r>
      <w:r w:rsidR="004F1FA3">
        <w:rPr>
          <w:rFonts w:ascii="Times New Roman" w:hAnsi="Times New Roman" w:cs="Times New Roman"/>
        </w:rPr>
        <w:t>cons</w:t>
      </w:r>
      <w:r w:rsidR="00087FB7">
        <w:rPr>
          <w:rFonts w:ascii="Times New Roman" w:hAnsi="Times New Roman" w:cs="Times New Roman"/>
        </w:rPr>
        <w:t>tr</w:t>
      </w:r>
      <w:r w:rsidR="004F1FA3">
        <w:rPr>
          <w:rFonts w:ascii="Times New Roman" w:hAnsi="Times New Roman" w:cs="Times New Roman"/>
        </w:rPr>
        <w:t>ucted</w:t>
      </w:r>
      <w:r>
        <w:rPr>
          <w:rFonts w:ascii="Times New Roman" w:hAnsi="Times New Roman" w:cs="Times New Roman"/>
        </w:rPr>
        <w:t xml:space="preserve"> by using annual financial data from the </w:t>
      </w:r>
      <w:r w:rsidR="004F1FA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ompustat databas</w:t>
      </w:r>
      <w:r w:rsidR="004F1FA3">
        <w:rPr>
          <w:rFonts w:ascii="Times New Roman" w:hAnsi="Times New Roman" w:cs="Times New Roman"/>
        </w:rPr>
        <w:t xml:space="preserve">e. It is calculated by dividing </w:t>
      </w:r>
      <w:r w:rsidR="00105946">
        <w:rPr>
          <w:rFonts w:ascii="Times New Roman" w:hAnsi="Times New Roman" w:cs="Times New Roman"/>
        </w:rPr>
        <w:t xml:space="preserve">the </w:t>
      </w:r>
      <w:r w:rsidR="006129C0">
        <w:rPr>
          <w:rFonts w:ascii="Times New Roman" w:hAnsi="Times New Roman" w:cs="Times New Roman"/>
        </w:rPr>
        <w:t xml:space="preserve">research and development expenses of a firm by its total sales for a given fiscal year. </w:t>
      </w:r>
      <w:r w:rsidR="004F1FA3">
        <w:rPr>
          <w:rFonts w:ascii="Times New Roman" w:hAnsi="Times New Roman" w:cs="Times New Roman"/>
        </w:rPr>
        <w:t xml:space="preserve"> </w:t>
      </w:r>
      <w:r w:rsidR="00956542">
        <w:rPr>
          <w:rFonts w:ascii="Times New Roman" w:hAnsi="Times New Roman" w:cs="Times New Roman"/>
        </w:rPr>
        <w:t xml:space="preserve">In particular, the </w:t>
      </w:r>
      <w:r w:rsidR="00B81782">
        <w:rPr>
          <w:rFonts w:ascii="Times New Roman" w:hAnsi="Times New Roman" w:cs="Times New Roman"/>
        </w:rPr>
        <w:t xml:space="preserve">financial data from the most recently completed fiscal year prior to the </w:t>
      </w:r>
      <w:r w:rsidR="002558E0">
        <w:rPr>
          <w:rFonts w:ascii="Times New Roman" w:hAnsi="Times New Roman" w:cs="Times New Roman"/>
        </w:rPr>
        <w:t>layoff</w:t>
      </w:r>
      <w:r w:rsidR="00B81782">
        <w:rPr>
          <w:rFonts w:ascii="Times New Roman" w:hAnsi="Times New Roman" w:cs="Times New Roman"/>
        </w:rPr>
        <w:t xml:space="preserve"> announcement </w:t>
      </w:r>
      <w:r w:rsidR="002558E0">
        <w:rPr>
          <w:rFonts w:ascii="Times New Roman" w:hAnsi="Times New Roman" w:cs="Times New Roman"/>
        </w:rPr>
        <w:t>was taken into account.</w:t>
      </w:r>
    </w:p>
    <w:p w14:paraId="0CEE8D2D" w14:textId="7A393442" w:rsidR="00986EEB" w:rsidRDefault="00986EEB" w:rsidP="003F1B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A7C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year R&amp;D intensity – Current year R&amp;D intensity</w:t>
      </w:r>
      <w:r w:rsidR="008A7C74">
        <w:rPr>
          <w:rFonts w:ascii="Times New Roman" w:hAnsi="Times New Roman" w:cs="Times New Roman"/>
        </w:rPr>
        <w:t>.</w:t>
      </w:r>
    </w:p>
    <w:p w14:paraId="05EF3FA0" w14:textId="3D6C2E4E" w:rsidR="00986EEB" w:rsidRDefault="008A7C74" w:rsidP="003F1B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3-year</w:t>
      </w:r>
      <w:r w:rsidR="002D6745">
        <w:rPr>
          <w:rFonts w:ascii="Times New Roman" w:hAnsi="Times New Roman" w:cs="Times New Roman"/>
        </w:rPr>
        <w:t xml:space="preserve"> R&amp;D intensity – </w:t>
      </w:r>
      <w:r>
        <w:rPr>
          <w:rFonts w:ascii="Times New Roman" w:hAnsi="Times New Roman" w:cs="Times New Roman"/>
        </w:rPr>
        <w:t>Three-year</w:t>
      </w:r>
      <w:r w:rsidR="002D6745">
        <w:rPr>
          <w:rFonts w:ascii="Times New Roman" w:hAnsi="Times New Roman" w:cs="Times New Roman"/>
        </w:rPr>
        <w:t xml:space="preserve"> average R&amp;D intensity</w:t>
      </w:r>
      <w:r>
        <w:rPr>
          <w:rFonts w:ascii="Times New Roman" w:hAnsi="Times New Roman" w:cs="Times New Roman"/>
        </w:rPr>
        <w:t>.</w:t>
      </w:r>
      <w:r w:rsidR="002D6745">
        <w:rPr>
          <w:rFonts w:ascii="Times New Roman" w:hAnsi="Times New Roman" w:cs="Times New Roman"/>
        </w:rPr>
        <w:t xml:space="preserve"> </w:t>
      </w:r>
    </w:p>
    <w:p w14:paraId="05AA2C87" w14:textId="248C8237" w:rsidR="006B0A0F" w:rsidRDefault="006B0A0F" w:rsidP="003F1B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A7C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Year R&amp;D intensity – </w:t>
      </w:r>
      <w:r w:rsidR="008A7C74">
        <w:rPr>
          <w:rFonts w:ascii="Times New Roman" w:hAnsi="Times New Roman" w:cs="Times New Roman"/>
        </w:rPr>
        <w:t>Five-year</w:t>
      </w:r>
      <w:r>
        <w:rPr>
          <w:rFonts w:ascii="Times New Roman" w:hAnsi="Times New Roman" w:cs="Times New Roman"/>
        </w:rPr>
        <w:t xml:space="preserve"> average R&amp;D intensity.</w:t>
      </w:r>
    </w:p>
    <w:p w14:paraId="0DDD10C7" w14:textId="77777777" w:rsidR="00570930" w:rsidRDefault="00570930" w:rsidP="003F1B8C">
      <w:pPr>
        <w:spacing w:line="360" w:lineRule="auto"/>
        <w:jc w:val="both"/>
        <w:rPr>
          <w:rFonts w:ascii="Times New Roman" w:hAnsi="Times New Roman" w:cs="Times New Roman"/>
        </w:rPr>
      </w:pPr>
    </w:p>
    <w:p w14:paraId="3407F487" w14:textId="7EADF081" w:rsidR="00917EF5" w:rsidRDefault="00947542" w:rsidP="00947542">
      <w:pPr>
        <w:pStyle w:val="Title"/>
      </w:pPr>
      <w:r>
        <w:lastRenderedPageBreak/>
        <w:t>Data Analysis &amp; Results</w:t>
      </w:r>
    </w:p>
    <w:p w14:paraId="4F6F4640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  <w:r w:rsidRPr="002923B2">
        <w:rPr>
          <w:rFonts w:ascii="Times New Roman" w:hAnsi="Times New Roman" w:cs="Times New Roman"/>
          <w:b/>
          <w:bCs/>
        </w:rPr>
        <w:t>Descriptive Statistics</w:t>
      </w:r>
    </w:p>
    <w:p w14:paraId="7AE6E7A1" w14:textId="77777777" w:rsidR="00947542" w:rsidRPr="00EF0009" w:rsidRDefault="00947542" w:rsidP="00947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section provides a summary of the final sample used for the analysis. </w:t>
      </w:r>
    </w:p>
    <w:p w14:paraId="0750F84A" w14:textId="77777777" w:rsidR="00947542" w:rsidRPr="002923B2" w:rsidRDefault="00947542" w:rsidP="00947542">
      <w:pPr>
        <w:rPr>
          <w:rFonts w:ascii="Times New Roman" w:hAnsi="Times New Roman" w:cs="Times New Roman"/>
          <w:b/>
          <w:bCs/>
        </w:rPr>
      </w:pPr>
    </w:p>
    <w:tbl>
      <w:tblPr>
        <w:tblStyle w:val="PlainTable2"/>
        <w:tblW w:w="7117" w:type="dxa"/>
        <w:jc w:val="center"/>
        <w:tblLook w:val="04A0" w:firstRow="1" w:lastRow="0" w:firstColumn="1" w:lastColumn="0" w:noHBand="0" w:noVBand="1"/>
      </w:tblPr>
      <w:tblGrid>
        <w:gridCol w:w="2520"/>
        <w:gridCol w:w="890"/>
        <w:gridCol w:w="1747"/>
        <w:gridCol w:w="925"/>
        <w:gridCol w:w="1035"/>
      </w:tblGrid>
      <w:tr w:rsidR="00947542" w:rsidRPr="00CC7E66" w14:paraId="06EA462B" w14:textId="77777777" w:rsidTr="00445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noWrap/>
            <w:hideMark/>
          </w:tcPr>
          <w:p w14:paraId="4851D878" w14:textId="77777777" w:rsidR="00947542" w:rsidRPr="00CC7E66" w:rsidRDefault="00947542" w:rsidP="00EA108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 1: Summary Statistics by R&amp;D Classification</w:t>
            </w:r>
          </w:p>
        </w:tc>
      </w:tr>
      <w:tr w:rsidR="00445989" w:rsidRPr="00CC7E66" w14:paraId="436CF91A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492998A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890" w:type="dxa"/>
            <w:hideMark/>
          </w:tcPr>
          <w:p w14:paraId="67192CA1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R&amp;D Group</w:t>
            </w:r>
          </w:p>
        </w:tc>
        <w:tc>
          <w:tcPr>
            <w:tcW w:w="1747" w:type="dxa"/>
            <w:hideMark/>
          </w:tcPr>
          <w:p w14:paraId="4BD2131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Layoff Announcements</w:t>
            </w:r>
          </w:p>
        </w:tc>
        <w:tc>
          <w:tcPr>
            <w:tcW w:w="922" w:type="dxa"/>
            <w:hideMark/>
          </w:tcPr>
          <w:p w14:paraId="5533948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Unique Firms</w:t>
            </w:r>
          </w:p>
        </w:tc>
        <w:tc>
          <w:tcPr>
            <w:tcW w:w="1035" w:type="dxa"/>
            <w:hideMark/>
          </w:tcPr>
          <w:p w14:paraId="36D5CED8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Total Workers</w:t>
            </w:r>
          </w:p>
        </w:tc>
      </w:tr>
      <w:tr w:rsidR="00947542" w:rsidRPr="00CC7E66" w14:paraId="1A1F0CD9" w14:textId="77777777" w:rsidTr="0044598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469D42F8" w14:textId="77777777" w:rsidR="00947542" w:rsidRPr="00CC7E66" w:rsidRDefault="00947542" w:rsidP="00EA1082">
            <w:pPr>
              <w:tabs>
                <w:tab w:val="left" w:pos="3067"/>
              </w:tabs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</w:tr>
      <w:tr w:rsidR="00445989" w:rsidRPr="00CC7E66" w14:paraId="75786352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343C91C3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2B0B0C5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1F7A419F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773</w:t>
            </w:r>
          </w:p>
        </w:tc>
        <w:tc>
          <w:tcPr>
            <w:tcW w:w="922" w:type="dxa"/>
            <w:hideMark/>
          </w:tcPr>
          <w:p w14:paraId="30343240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442</w:t>
            </w:r>
          </w:p>
        </w:tc>
        <w:tc>
          <w:tcPr>
            <w:tcW w:w="1035" w:type="dxa"/>
            <w:hideMark/>
          </w:tcPr>
          <w:p w14:paraId="5D7891A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84,978</w:t>
            </w:r>
          </w:p>
        </w:tc>
      </w:tr>
      <w:tr w:rsidR="00947542" w:rsidRPr="00CC7E66" w14:paraId="0C1ABA5B" w14:textId="77777777" w:rsidTr="0044598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26872EB6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2B17C194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496A0CDA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776</w:t>
            </w:r>
          </w:p>
        </w:tc>
        <w:tc>
          <w:tcPr>
            <w:tcW w:w="922" w:type="dxa"/>
            <w:hideMark/>
          </w:tcPr>
          <w:p w14:paraId="047BE8FB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1035" w:type="dxa"/>
            <w:hideMark/>
          </w:tcPr>
          <w:p w14:paraId="20A59A3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93,711</w:t>
            </w:r>
          </w:p>
        </w:tc>
      </w:tr>
      <w:tr w:rsidR="00947542" w:rsidRPr="00CC7E66" w14:paraId="5D3AD328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786BDE44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947542" w:rsidRPr="00CC7E66" w14:paraId="5A14FFD3" w14:textId="77777777" w:rsidTr="00445989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34C39A7F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4F0AC25E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6ACF6DE2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922" w:type="dxa"/>
            <w:hideMark/>
          </w:tcPr>
          <w:p w14:paraId="32B759D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439</w:t>
            </w:r>
          </w:p>
        </w:tc>
        <w:tc>
          <w:tcPr>
            <w:tcW w:w="1035" w:type="dxa"/>
            <w:hideMark/>
          </w:tcPr>
          <w:p w14:paraId="3EFF0FFC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84,332</w:t>
            </w:r>
          </w:p>
        </w:tc>
      </w:tr>
      <w:tr w:rsidR="00445989" w:rsidRPr="00CC7E66" w14:paraId="3BB72FDB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72A73437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38B17C5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5A1BA8B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777</w:t>
            </w:r>
          </w:p>
        </w:tc>
        <w:tc>
          <w:tcPr>
            <w:tcW w:w="922" w:type="dxa"/>
            <w:hideMark/>
          </w:tcPr>
          <w:p w14:paraId="722497F9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339</w:t>
            </w:r>
          </w:p>
        </w:tc>
        <w:tc>
          <w:tcPr>
            <w:tcW w:w="1035" w:type="dxa"/>
            <w:hideMark/>
          </w:tcPr>
          <w:p w14:paraId="00E71256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94,357</w:t>
            </w:r>
          </w:p>
        </w:tc>
      </w:tr>
      <w:tr w:rsidR="00947542" w:rsidRPr="00CC7E66" w14:paraId="709CAEB8" w14:textId="77777777" w:rsidTr="0044598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7" w:type="dxa"/>
            <w:gridSpan w:val="5"/>
            <w:hideMark/>
          </w:tcPr>
          <w:p w14:paraId="7DB3AA64" w14:textId="77777777" w:rsidR="00947542" w:rsidRPr="00CC7E66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445989" w:rsidRPr="00CC7E66" w14:paraId="771E9A4D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45E7B45E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64FF46CC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747" w:type="dxa"/>
            <w:hideMark/>
          </w:tcPr>
          <w:p w14:paraId="304BF958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772</w:t>
            </w:r>
          </w:p>
        </w:tc>
        <w:tc>
          <w:tcPr>
            <w:tcW w:w="922" w:type="dxa"/>
            <w:hideMark/>
          </w:tcPr>
          <w:p w14:paraId="6DA97AC2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438</w:t>
            </w:r>
          </w:p>
        </w:tc>
        <w:tc>
          <w:tcPr>
            <w:tcW w:w="1035" w:type="dxa"/>
            <w:hideMark/>
          </w:tcPr>
          <w:p w14:paraId="19D763DB" w14:textId="77777777" w:rsidR="00947542" w:rsidRPr="00CC7E66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84,426</w:t>
            </w:r>
          </w:p>
        </w:tc>
      </w:tr>
      <w:tr w:rsidR="00947542" w:rsidRPr="00CC7E66" w14:paraId="7C8EB276" w14:textId="77777777" w:rsidTr="00445989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14:paraId="6C1282B1" w14:textId="77777777" w:rsidR="00947542" w:rsidRPr="00CC7E66" w:rsidRDefault="00947542" w:rsidP="00EA1082">
            <w:pPr>
              <w:ind w:firstLineChars="200" w:firstLine="442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90" w:type="dxa"/>
            <w:hideMark/>
          </w:tcPr>
          <w:p w14:paraId="1D2CB0EC" w14:textId="77777777" w:rsidR="00947542" w:rsidRPr="00CC7E66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747" w:type="dxa"/>
            <w:hideMark/>
          </w:tcPr>
          <w:p w14:paraId="568C0182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777</w:t>
            </w:r>
          </w:p>
        </w:tc>
        <w:tc>
          <w:tcPr>
            <w:tcW w:w="922" w:type="dxa"/>
            <w:hideMark/>
          </w:tcPr>
          <w:p w14:paraId="5422C5C5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333</w:t>
            </w:r>
          </w:p>
        </w:tc>
        <w:tc>
          <w:tcPr>
            <w:tcW w:w="1035" w:type="dxa"/>
            <w:hideMark/>
          </w:tcPr>
          <w:p w14:paraId="550A05D5" w14:textId="77777777" w:rsidR="00947542" w:rsidRPr="00CC7E66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94,263</w:t>
            </w:r>
          </w:p>
        </w:tc>
      </w:tr>
      <w:tr w:rsidR="00947542" w:rsidRPr="00CC7E66" w14:paraId="75DEE701" w14:textId="77777777" w:rsidTr="00445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gridSpan w:val="4"/>
            <w:hideMark/>
          </w:tcPr>
          <w:p w14:paraId="09616343" w14:textId="0A444DFC" w:rsidR="00947542" w:rsidRPr="00CC7E66" w:rsidRDefault="00947542" w:rsidP="00EA1082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Note:</w:t>
            </w:r>
            <w:r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Data sourced from </w:t>
            </w:r>
            <w:r w:rsidR="00234993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the </w:t>
            </w:r>
            <w:proofErr w:type="spellStart"/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final_dataset_cleaned</w:t>
            </w:r>
            <w:proofErr w:type="spellEnd"/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 data fram</w:t>
            </w:r>
            <w:r w:rsidRPr="00CC7E66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e</w:t>
            </w:r>
            <w:r w:rsidRPr="00CC7E66">
              <w:rPr>
                <w:rFonts w:ascii="Cambria" w:eastAsia="Times New Roman" w:hAnsi="Cambria" w:cs="Times New Roman"/>
                <w:b w:val="0"/>
                <w:bCs w:val="0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1035" w:type="dxa"/>
            <w:noWrap/>
            <w:hideMark/>
          </w:tcPr>
          <w:p w14:paraId="7829C7B2" w14:textId="77777777" w:rsidR="00947542" w:rsidRPr="00CC7E66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510E93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</w:p>
    <w:p w14:paraId="57A8BE98" w14:textId="24AF3216" w:rsidR="00947542" w:rsidRPr="00591DD7" w:rsidRDefault="00947542" w:rsidP="009475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provides a detailed breakdown of the final sample segmented by R&amp;D intensity measured over one, three</w:t>
      </w:r>
      <w:r w:rsidR="00D47F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five-year periods. The table reveals key characteristics of the final dataset. As detailed in </w:t>
      </w:r>
      <w:r w:rsidR="00B561A8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1, across all classification periods, the number of layoff announcements </w:t>
      </w:r>
      <w:r w:rsidR="00B561A8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almost perfectly split between R&amp;D groups</w:t>
      </w:r>
      <w:r w:rsidR="00B56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</w:t>
      </w:r>
      <w:r w:rsidR="00B561A8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split using the median of RD intensity scores.</w:t>
      </w:r>
      <w:r w:rsidR="00B561A8">
        <w:rPr>
          <w:rFonts w:ascii="Times New Roman" w:hAnsi="Times New Roman" w:cs="Times New Roman"/>
        </w:rPr>
        <w:t xml:space="preserve"> For example,</w:t>
      </w:r>
      <w:r>
        <w:rPr>
          <w:rFonts w:ascii="Times New Roman" w:hAnsi="Times New Roman" w:cs="Times New Roman"/>
        </w:rPr>
        <w:t xml:space="preserve"> </w:t>
      </w:r>
      <w:r w:rsidR="00B561A8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</w:t>
      </w:r>
      <w:r w:rsidR="00B561A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particular </w:t>
      </w:r>
      <w:r w:rsidR="00B561A8">
        <w:rPr>
          <w:rFonts w:ascii="Times New Roman" w:hAnsi="Times New Roman" w:cs="Times New Roman"/>
        </w:rPr>
        <w:t>firm's</w:t>
      </w:r>
      <w:r>
        <w:rPr>
          <w:rFonts w:ascii="Times New Roman" w:hAnsi="Times New Roman" w:cs="Times New Roman"/>
        </w:rPr>
        <w:t xml:space="preserve"> R&amp;D intensity is above the median</w:t>
      </w:r>
      <w:r w:rsidR="00B56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those </w:t>
      </w:r>
      <w:r w:rsidR="00B561A8">
        <w:rPr>
          <w:rFonts w:ascii="Times New Roman" w:hAnsi="Times New Roman" w:cs="Times New Roman"/>
        </w:rPr>
        <w:t>falls</w:t>
      </w:r>
      <w:r>
        <w:rPr>
          <w:rFonts w:ascii="Times New Roman" w:hAnsi="Times New Roman" w:cs="Times New Roman"/>
        </w:rPr>
        <w:t xml:space="preserve"> within the High R&amp;D category</w:t>
      </w:r>
      <w:r w:rsidR="00B56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rest within </w:t>
      </w:r>
      <w:r w:rsidR="00B561A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low R&amp;D intensity. A key observation is </w:t>
      </w:r>
      <w:r w:rsidR="00B561A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for </w:t>
      </w:r>
      <w:r w:rsidR="00B561A8">
        <w:rPr>
          <w:rFonts w:ascii="Times New Roman" w:hAnsi="Times New Roman" w:cs="Times New Roman"/>
        </w:rPr>
        <w:t>1-year</w:t>
      </w:r>
      <w:r>
        <w:rPr>
          <w:rFonts w:ascii="Times New Roman" w:hAnsi="Times New Roman" w:cs="Times New Roman"/>
        </w:rPr>
        <w:t xml:space="preserve"> classification, the high R&amp;D group consists of 773 announcements from 442 unique firms</w:t>
      </w:r>
      <w:r w:rsidR="00B561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while </w:t>
      </w:r>
      <w:r w:rsidR="00B561A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low R&amp;D </w:t>
      </w:r>
      <w:r w:rsidR="00B561A8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 has 776 announcements from only 335 unique firms. This observation is consistent across all other groups. This </w:t>
      </w:r>
      <w:r w:rsidR="00B561A8">
        <w:rPr>
          <w:rFonts w:ascii="Times New Roman" w:hAnsi="Times New Roman" w:cs="Times New Roman"/>
        </w:rPr>
        <w:t>suggests</w:t>
      </w:r>
      <w:r>
        <w:rPr>
          <w:rFonts w:ascii="Times New Roman" w:hAnsi="Times New Roman" w:cs="Times New Roman"/>
        </w:rPr>
        <w:t xml:space="preserve"> that low R&amp;D firms are likely to announce layoffs </w:t>
      </w:r>
      <w:r>
        <w:rPr>
          <w:rFonts w:ascii="Times New Roman" w:hAnsi="Times New Roman" w:cs="Times New Roman"/>
        </w:rPr>
        <w:lastRenderedPageBreak/>
        <w:t xml:space="preserve">multiple times during the sample </w:t>
      </w:r>
      <w:r w:rsidR="00515FD1">
        <w:rPr>
          <w:rFonts w:ascii="Times New Roman" w:hAnsi="Times New Roman" w:cs="Times New Roman"/>
        </w:rPr>
        <w:t>period (</w:t>
      </w:r>
      <w:r>
        <w:rPr>
          <w:rFonts w:ascii="Times New Roman" w:hAnsi="Times New Roman" w:cs="Times New Roman"/>
        </w:rPr>
        <w:t xml:space="preserve"> an average of 2.3 announcements per firm) compared to high R&amp;D groups( an average of approximately 1.75 announcements per firm).</w:t>
      </w:r>
    </w:p>
    <w:p w14:paraId="47914CF2" w14:textId="61FEFC58" w:rsidR="00241961" w:rsidRDefault="00947542" w:rsidP="0094754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key observation </w:t>
      </w:r>
      <w:r w:rsidR="0076210D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related scale of layoffs. Across all the measurement windows, low R&amp;D groups laid off a greater total number of workers than the high R&amp;D group.  For instance, in year 1 classification, the low R&amp;D firms laid off around 280 employees on </w:t>
      </w:r>
      <w:r w:rsidR="00515FD1">
        <w:rPr>
          <w:rFonts w:ascii="Times New Roman" w:hAnsi="Times New Roman" w:cs="Times New Roman"/>
        </w:rPr>
        <w:t>average (</w:t>
      </w:r>
      <w:r w:rsidR="001A6FC3">
        <w:rPr>
          <w:rFonts w:ascii="Times New Roman" w:hAnsi="Times New Roman" w:cs="Times New Roman"/>
        </w:rPr>
        <w:t>93771/335)</w:t>
      </w:r>
      <w:r w:rsidR="00BD5B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compared to 192 employees </w:t>
      </w:r>
      <w:r w:rsidR="001A6FC3">
        <w:rPr>
          <w:rFonts w:ascii="Times New Roman" w:hAnsi="Times New Roman" w:cs="Times New Roman"/>
        </w:rPr>
        <w:t xml:space="preserve">(84978/442) </w:t>
      </w:r>
      <w:r>
        <w:rPr>
          <w:rFonts w:ascii="Times New Roman" w:hAnsi="Times New Roman" w:cs="Times New Roman"/>
        </w:rPr>
        <w:t xml:space="preserve">of high R&amp;D </w:t>
      </w:r>
      <w:r w:rsidR="0076210D">
        <w:rPr>
          <w:rFonts w:ascii="Times New Roman" w:hAnsi="Times New Roman" w:cs="Times New Roman"/>
        </w:rPr>
        <w:t>firms. In</w:t>
      </w:r>
      <w:r>
        <w:rPr>
          <w:rFonts w:ascii="Times New Roman" w:hAnsi="Times New Roman" w:cs="Times New Roman"/>
        </w:rPr>
        <w:t xml:space="preserve"> summary, the data pattern </w:t>
      </w:r>
      <w:r w:rsidR="00515FD1">
        <w:rPr>
          <w:rFonts w:ascii="Times New Roman" w:hAnsi="Times New Roman" w:cs="Times New Roman"/>
        </w:rPr>
        <w:t>suggests</w:t>
      </w:r>
      <w:r>
        <w:rPr>
          <w:rFonts w:ascii="Times New Roman" w:hAnsi="Times New Roman" w:cs="Times New Roman"/>
        </w:rPr>
        <w:t xml:space="preserve"> that low R&amp;D group </w:t>
      </w:r>
      <w:r w:rsidR="00515FD1">
        <w:rPr>
          <w:rFonts w:ascii="Times New Roman" w:hAnsi="Times New Roman" w:cs="Times New Roman"/>
        </w:rPr>
        <w:t xml:space="preserve">firms </w:t>
      </w:r>
      <w:r>
        <w:rPr>
          <w:rFonts w:ascii="Times New Roman" w:hAnsi="Times New Roman" w:cs="Times New Roman"/>
        </w:rPr>
        <w:t xml:space="preserve">announced </w:t>
      </w:r>
      <w:r w:rsidR="00515FD1">
        <w:rPr>
          <w:rFonts w:ascii="Times New Roman" w:hAnsi="Times New Roman" w:cs="Times New Roman"/>
        </w:rPr>
        <w:t>layoffs</w:t>
      </w:r>
      <w:r>
        <w:rPr>
          <w:rFonts w:ascii="Times New Roman" w:hAnsi="Times New Roman" w:cs="Times New Roman"/>
        </w:rPr>
        <w:t xml:space="preserve"> frequently and on a larger scale than high R&amp;D group firms.</w:t>
      </w:r>
    </w:p>
    <w:p w14:paraId="70187770" w14:textId="440F2B73" w:rsidR="00241961" w:rsidRDefault="00283B2C" w:rsidP="00515F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22C0E9" wp14:editId="6082CEC5">
            <wp:extent cx="5947410" cy="3569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AC56" w14:textId="3B18D647" w:rsidR="00515FD1" w:rsidRPr="00185F53" w:rsidRDefault="00515FD1" w:rsidP="00515FD1">
      <w:pPr>
        <w:pStyle w:val="Caption"/>
        <w:jc w:val="center"/>
        <w:rPr>
          <w:rFonts w:ascii="Times New Roman" w:hAnsi="Times New Roman" w:cs="Times New Roman"/>
          <w:noProof/>
          <w:color w:val="auto"/>
          <w:sz w:val="22"/>
        </w:rPr>
      </w:pPr>
      <w:r w:rsidRPr="00185F53">
        <w:rPr>
          <w:rFonts w:ascii="Times New Roman" w:hAnsi="Times New Roman" w:cs="Times New Roman"/>
          <w:color w:val="auto"/>
          <w:sz w:val="22"/>
        </w:rPr>
        <w:t xml:space="preserve">Figure </w:t>
      </w:r>
      <w:r w:rsidR="0004315D">
        <w:rPr>
          <w:rFonts w:ascii="Times New Roman" w:hAnsi="Times New Roman" w:cs="Times New Roman"/>
          <w:color w:val="auto"/>
          <w:sz w:val="22"/>
        </w:rPr>
        <w:t>2</w:t>
      </w:r>
      <w:r w:rsidRPr="00185F53">
        <w:rPr>
          <w:rFonts w:ascii="Times New Roman" w:hAnsi="Times New Roman" w:cs="Times New Roman"/>
          <w:color w:val="auto"/>
          <w:sz w:val="22"/>
        </w:rPr>
        <w:t xml:space="preserve">- </w:t>
      </w:r>
      <w:r w:rsidR="0004315D">
        <w:rPr>
          <w:rFonts w:ascii="Times New Roman" w:hAnsi="Times New Roman" w:cs="Times New Roman"/>
          <w:color w:val="auto"/>
          <w:sz w:val="22"/>
        </w:rPr>
        <w:t>Mean CAR chart</w:t>
      </w:r>
    </w:p>
    <w:p w14:paraId="5E0E3128" w14:textId="77777777" w:rsidR="00515FD1" w:rsidRDefault="00515FD1" w:rsidP="00E97AE1">
      <w:pPr>
        <w:spacing w:line="360" w:lineRule="auto"/>
        <w:jc w:val="both"/>
        <w:rPr>
          <w:rFonts w:ascii="Times New Roman" w:hAnsi="Times New Roman" w:cs="Times New Roman"/>
        </w:rPr>
      </w:pPr>
    </w:p>
    <w:p w14:paraId="6D58D436" w14:textId="3104E2EC" w:rsidR="00947542" w:rsidRPr="009479C7" w:rsidRDefault="000909C0" w:rsidP="009479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04315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clearly </w:t>
      </w:r>
      <w:r w:rsidR="0004315D">
        <w:rPr>
          <w:rFonts w:ascii="Times New Roman" w:hAnsi="Times New Roman" w:cs="Times New Roman"/>
        </w:rPr>
        <w:t>depicts</w:t>
      </w:r>
      <w:r>
        <w:rPr>
          <w:rFonts w:ascii="Times New Roman" w:hAnsi="Times New Roman" w:cs="Times New Roman"/>
        </w:rPr>
        <w:t xml:space="preserve"> </w:t>
      </w:r>
      <w:r w:rsidR="00F712DF">
        <w:rPr>
          <w:rFonts w:ascii="Times New Roman" w:hAnsi="Times New Roman" w:cs="Times New Roman"/>
        </w:rPr>
        <w:t xml:space="preserve">the pattern of mean market reaction to layoff </w:t>
      </w:r>
      <w:r w:rsidR="0004315D">
        <w:rPr>
          <w:rFonts w:ascii="Times New Roman" w:hAnsi="Times New Roman" w:cs="Times New Roman"/>
        </w:rPr>
        <w:t>announcements</w:t>
      </w:r>
      <w:r w:rsidR="00F712DF">
        <w:rPr>
          <w:rFonts w:ascii="Times New Roman" w:hAnsi="Times New Roman" w:cs="Times New Roman"/>
        </w:rPr>
        <w:t xml:space="preserve">, </w:t>
      </w:r>
      <w:r w:rsidR="009479C7">
        <w:rPr>
          <w:rFonts w:ascii="Times New Roman" w:hAnsi="Times New Roman" w:cs="Times New Roman"/>
        </w:rPr>
        <w:t>comparing</w:t>
      </w:r>
      <w:r w:rsidR="00F712DF">
        <w:rPr>
          <w:rFonts w:ascii="Times New Roman" w:hAnsi="Times New Roman" w:cs="Times New Roman"/>
        </w:rPr>
        <w:t xml:space="preserve"> the high and low R&amp;D groups. </w:t>
      </w:r>
      <w:r w:rsidR="003B2C2B">
        <w:rPr>
          <w:rFonts w:ascii="Times New Roman" w:hAnsi="Times New Roman" w:cs="Times New Roman"/>
        </w:rPr>
        <w:t xml:space="preserve"> The most important finding of this chart is the consistent</w:t>
      </w:r>
      <w:r w:rsidR="00822988">
        <w:rPr>
          <w:rFonts w:ascii="Times New Roman" w:hAnsi="Times New Roman" w:cs="Times New Roman"/>
        </w:rPr>
        <w:t xml:space="preserve">, but opposing reaction between the high and low R&amp;D intensive firms. </w:t>
      </w:r>
      <w:r w:rsidR="00125589">
        <w:rPr>
          <w:rFonts w:ascii="Times New Roman" w:hAnsi="Times New Roman" w:cs="Times New Roman"/>
        </w:rPr>
        <w:t xml:space="preserve"> For every window of CAR analyzed, the bar representing </w:t>
      </w:r>
      <w:r w:rsidR="009479C7">
        <w:rPr>
          <w:rFonts w:ascii="Times New Roman" w:hAnsi="Times New Roman" w:cs="Times New Roman"/>
        </w:rPr>
        <w:t xml:space="preserve">the </w:t>
      </w:r>
      <w:r w:rsidR="00125589">
        <w:rPr>
          <w:rFonts w:ascii="Times New Roman" w:hAnsi="Times New Roman" w:cs="Times New Roman"/>
        </w:rPr>
        <w:t xml:space="preserve">high R&amp;D group(orange) </w:t>
      </w:r>
      <w:r w:rsidR="009479C7">
        <w:rPr>
          <w:rFonts w:ascii="Times New Roman" w:hAnsi="Times New Roman" w:cs="Times New Roman"/>
        </w:rPr>
        <w:t>remains</w:t>
      </w:r>
      <w:r w:rsidR="00447D50">
        <w:rPr>
          <w:rFonts w:ascii="Times New Roman" w:hAnsi="Times New Roman" w:cs="Times New Roman"/>
        </w:rPr>
        <w:t xml:space="preserve"> negative, while the bar for the low R&amp;D group remains positive. This bar </w:t>
      </w:r>
      <w:r w:rsidR="009479C7">
        <w:rPr>
          <w:rFonts w:ascii="Times New Roman" w:hAnsi="Times New Roman" w:cs="Times New Roman"/>
        </w:rPr>
        <w:t>chart</w:t>
      </w:r>
      <w:r w:rsidR="00447D50">
        <w:rPr>
          <w:rFonts w:ascii="Times New Roman" w:hAnsi="Times New Roman" w:cs="Times New Roman"/>
        </w:rPr>
        <w:t xml:space="preserve"> visually </w:t>
      </w:r>
      <w:r w:rsidR="009479C7">
        <w:rPr>
          <w:rFonts w:ascii="Times New Roman" w:hAnsi="Times New Roman" w:cs="Times New Roman"/>
        </w:rPr>
        <w:t>supports</w:t>
      </w:r>
      <w:r w:rsidR="00447D50">
        <w:rPr>
          <w:rFonts w:ascii="Times New Roman" w:hAnsi="Times New Roman" w:cs="Times New Roman"/>
        </w:rPr>
        <w:t xml:space="preserve"> the </w:t>
      </w:r>
      <w:r w:rsidR="009922B4">
        <w:rPr>
          <w:rFonts w:ascii="Times New Roman" w:hAnsi="Times New Roman" w:cs="Times New Roman"/>
        </w:rPr>
        <w:t>idea that investors penalize innovative firms for layoffs while rewarding less R&amp;D intensive firms</w:t>
      </w:r>
      <w:r w:rsidR="009479C7">
        <w:rPr>
          <w:rFonts w:ascii="Times New Roman" w:hAnsi="Times New Roman" w:cs="Times New Roman"/>
        </w:rPr>
        <w:t>.</w:t>
      </w:r>
    </w:p>
    <w:tbl>
      <w:tblPr>
        <w:tblStyle w:val="PlainTable2"/>
        <w:tblW w:w="9840" w:type="dxa"/>
        <w:jc w:val="center"/>
        <w:tblLook w:val="04A0" w:firstRow="1" w:lastRow="0" w:firstColumn="1" w:lastColumn="0" w:noHBand="0" w:noVBand="1"/>
      </w:tblPr>
      <w:tblGrid>
        <w:gridCol w:w="3093"/>
        <w:gridCol w:w="1249"/>
        <w:gridCol w:w="643"/>
        <w:gridCol w:w="956"/>
        <w:gridCol w:w="953"/>
        <w:gridCol w:w="1037"/>
        <w:gridCol w:w="950"/>
        <w:gridCol w:w="959"/>
      </w:tblGrid>
      <w:tr w:rsidR="00947542" w:rsidRPr="00F45651" w14:paraId="2EF513DD" w14:textId="77777777" w:rsidTr="0091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noWrap/>
            <w:hideMark/>
          </w:tcPr>
          <w:p w14:paraId="03D21ED2" w14:textId="77777777" w:rsidR="00947542" w:rsidRPr="009479C7" w:rsidRDefault="00947542" w:rsidP="00EA1082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479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Table 2: Summary Statistics for CARs by R&amp;D Group</w:t>
            </w:r>
          </w:p>
        </w:tc>
      </w:tr>
      <w:tr w:rsidR="00947542" w:rsidRPr="00F45651" w14:paraId="44CABEB1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0B07DA42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CAR_Window</w:t>
            </w:r>
            <w:proofErr w:type="spellEnd"/>
          </w:p>
        </w:tc>
        <w:tc>
          <w:tcPr>
            <w:tcW w:w="1249" w:type="dxa"/>
            <w:hideMark/>
          </w:tcPr>
          <w:p w14:paraId="474CC8B4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RD_Group</w:t>
            </w:r>
            <w:proofErr w:type="spellEnd"/>
          </w:p>
        </w:tc>
        <w:tc>
          <w:tcPr>
            <w:tcW w:w="643" w:type="dxa"/>
            <w:hideMark/>
          </w:tcPr>
          <w:p w14:paraId="67BC7A1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56" w:type="dxa"/>
            <w:hideMark/>
          </w:tcPr>
          <w:p w14:paraId="44A53A0C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53" w:type="dxa"/>
            <w:hideMark/>
          </w:tcPr>
          <w:p w14:paraId="11B0A8D7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Mode</w:t>
            </w:r>
          </w:p>
        </w:tc>
        <w:tc>
          <w:tcPr>
            <w:tcW w:w="1037" w:type="dxa"/>
            <w:hideMark/>
          </w:tcPr>
          <w:p w14:paraId="414A08B6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Std_Dev</w:t>
            </w:r>
            <w:proofErr w:type="spellEnd"/>
          </w:p>
        </w:tc>
        <w:tc>
          <w:tcPr>
            <w:tcW w:w="950" w:type="dxa"/>
            <w:hideMark/>
          </w:tcPr>
          <w:p w14:paraId="503D0855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55" w:type="dxa"/>
            <w:hideMark/>
          </w:tcPr>
          <w:p w14:paraId="50757307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Max</w:t>
            </w:r>
          </w:p>
        </w:tc>
      </w:tr>
      <w:tr w:rsidR="00947542" w:rsidRPr="00F45651" w14:paraId="429F9590" w14:textId="77777777" w:rsidTr="00914DD5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31025C66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</w:tr>
      <w:tr w:rsidR="00947542" w:rsidRPr="00F45651" w14:paraId="3A4B57DA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7F398D5A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  <w:tc>
          <w:tcPr>
            <w:tcW w:w="1249" w:type="dxa"/>
            <w:hideMark/>
          </w:tcPr>
          <w:p w14:paraId="5DF09FF1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7334D044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755</w:t>
            </w:r>
          </w:p>
        </w:tc>
        <w:tc>
          <w:tcPr>
            <w:tcW w:w="956" w:type="dxa"/>
            <w:hideMark/>
          </w:tcPr>
          <w:p w14:paraId="4C26BA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3" w:type="dxa"/>
            <w:hideMark/>
          </w:tcPr>
          <w:p w14:paraId="04C3819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0.0186</w:t>
            </w:r>
          </w:p>
        </w:tc>
        <w:tc>
          <w:tcPr>
            <w:tcW w:w="1037" w:type="dxa"/>
            <w:hideMark/>
          </w:tcPr>
          <w:p w14:paraId="5B503A80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0.1159</w:t>
            </w:r>
          </w:p>
        </w:tc>
        <w:tc>
          <w:tcPr>
            <w:tcW w:w="950" w:type="dxa"/>
            <w:hideMark/>
          </w:tcPr>
          <w:p w14:paraId="2FE131D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-1.8085</w:t>
            </w:r>
          </w:p>
        </w:tc>
        <w:tc>
          <w:tcPr>
            <w:tcW w:w="955" w:type="dxa"/>
            <w:hideMark/>
          </w:tcPr>
          <w:p w14:paraId="6D42E4A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0.8438</w:t>
            </w:r>
          </w:p>
        </w:tc>
      </w:tr>
      <w:tr w:rsidR="00947542" w:rsidRPr="00F45651" w14:paraId="7F1B4ACD" w14:textId="77777777" w:rsidTr="00914DD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7776170A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1-Day CAR [-1, +1]</w:t>
            </w:r>
          </w:p>
        </w:tc>
        <w:tc>
          <w:tcPr>
            <w:tcW w:w="1249" w:type="dxa"/>
            <w:hideMark/>
          </w:tcPr>
          <w:p w14:paraId="085EDA77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39EFB636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3C2E0B30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953" w:type="dxa"/>
            <w:hideMark/>
          </w:tcPr>
          <w:p w14:paraId="4D6FF48C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0.0511</w:t>
            </w:r>
          </w:p>
        </w:tc>
        <w:tc>
          <w:tcPr>
            <w:tcW w:w="1037" w:type="dxa"/>
            <w:hideMark/>
          </w:tcPr>
          <w:p w14:paraId="5B057CF8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0.071</w:t>
            </w:r>
          </w:p>
        </w:tc>
        <w:tc>
          <w:tcPr>
            <w:tcW w:w="950" w:type="dxa"/>
            <w:hideMark/>
          </w:tcPr>
          <w:p w14:paraId="7C98155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-0.83</w:t>
            </w:r>
          </w:p>
        </w:tc>
        <w:tc>
          <w:tcPr>
            <w:tcW w:w="955" w:type="dxa"/>
            <w:hideMark/>
          </w:tcPr>
          <w:p w14:paraId="71770C2F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0.7509</w:t>
            </w:r>
          </w:p>
        </w:tc>
      </w:tr>
      <w:tr w:rsidR="00947542" w:rsidRPr="00F45651" w14:paraId="1E0EC01E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551191AF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</w:tr>
      <w:tr w:rsidR="00947542" w:rsidRPr="00F45651" w14:paraId="42D0DDE7" w14:textId="77777777" w:rsidTr="00914DD5">
        <w:trPr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36ECF4B3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  <w:tc>
          <w:tcPr>
            <w:tcW w:w="1249" w:type="dxa"/>
            <w:hideMark/>
          </w:tcPr>
          <w:p w14:paraId="3B743A8A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74F68CDB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757</w:t>
            </w:r>
          </w:p>
        </w:tc>
        <w:tc>
          <w:tcPr>
            <w:tcW w:w="956" w:type="dxa"/>
            <w:hideMark/>
          </w:tcPr>
          <w:p w14:paraId="3186ADC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953" w:type="dxa"/>
            <w:hideMark/>
          </w:tcPr>
          <w:p w14:paraId="16C4E397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-0.0236</w:t>
            </w:r>
          </w:p>
        </w:tc>
        <w:tc>
          <w:tcPr>
            <w:tcW w:w="1037" w:type="dxa"/>
            <w:hideMark/>
          </w:tcPr>
          <w:p w14:paraId="1A5BD1DA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0.1568</w:t>
            </w:r>
          </w:p>
        </w:tc>
        <w:tc>
          <w:tcPr>
            <w:tcW w:w="950" w:type="dxa"/>
            <w:hideMark/>
          </w:tcPr>
          <w:p w14:paraId="4F8E624C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-2.5578</w:t>
            </w:r>
          </w:p>
        </w:tc>
        <w:tc>
          <w:tcPr>
            <w:tcW w:w="955" w:type="dxa"/>
            <w:hideMark/>
          </w:tcPr>
          <w:p w14:paraId="245DF01A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0.6756</w:t>
            </w:r>
          </w:p>
        </w:tc>
      </w:tr>
      <w:tr w:rsidR="00947542" w:rsidRPr="00F45651" w14:paraId="5CE83506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61DDB331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3-Day CAR [-3, +3]</w:t>
            </w:r>
          </w:p>
        </w:tc>
        <w:tc>
          <w:tcPr>
            <w:tcW w:w="1249" w:type="dxa"/>
            <w:hideMark/>
          </w:tcPr>
          <w:p w14:paraId="11305B8F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073540F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210ADAB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953" w:type="dxa"/>
            <w:hideMark/>
          </w:tcPr>
          <w:p w14:paraId="3874754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0.0945</w:t>
            </w:r>
          </w:p>
        </w:tc>
        <w:tc>
          <w:tcPr>
            <w:tcW w:w="1037" w:type="dxa"/>
            <w:hideMark/>
          </w:tcPr>
          <w:p w14:paraId="66C4928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0.0942</w:t>
            </w:r>
          </w:p>
        </w:tc>
        <w:tc>
          <w:tcPr>
            <w:tcW w:w="950" w:type="dxa"/>
            <w:hideMark/>
          </w:tcPr>
          <w:p w14:paraId="1E369F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-0.7013</w:t>
            </w:r>
          </w:p>
        </w:tc>
        <w:tc>
          <w:tcPr>
            <w:tcW w:w="955" w:type="dxa"/>
            <w:hideMark/>
          </w:tcPr>
          <w:p w14:paraId="308798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0.7127</w:t>
            </w:r>
          </w:p>
        </w:tc>
      </w:tr>
      <w:tr w:rsidR="00947542" w:rsidRPr="00F45651" w14:paraId="6871924B" w14:textId="77777777" w:rsidTr="00914DD5">
        <w:trPr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5347115A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</w:tr>
      <w:tr w:rsidR="00947542" w:rsidRPr="00F45651" w14:paraId="7A6C4039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680636F6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  <w:tc>
          <w:tcPr>
            <w:tcW w:w="1249" w:type="dxa"/>
            <w:hideMark/>
          </w:tcPr>
          <w:p w14:paraId="517774E6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6ECC8D38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956" w:type="dxa"/>
            <w:hideMark/>
          </w:tcPr>
          <w:p w14:paraId="38528C3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953" w:type="dxa"/>
            <w:hideMark/>
          </w:tcPr>
          <w:p w14:paraId="51DAD368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-0.0447</w:t>
            </w:r>
          </w:p>
        </w:tc>
        <w:tc>
          <w:tcPr>
            <w:tcW w:w="1037" w:type="dxa"/>
            <w:hideMark/>
          </w:tcPr>
          <w:p w14:paraId="52ED0F0D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0.1864</w:t>
            </w:r>
          </w:p>
        </w:tc>
        <w:tc>
          <w:tcPr>
            <w:tcW w:w="950" w:type="dxa"/>
            <w:hideMark/>
          </w:tcPr>
          <w:p w14:paraId="6B67507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-2.6114</w:t>
            </w:r>
          </w:p>
        </w:tc>
        <w:tc>
          <w:tcPr>
            <w:tcW w:w="955" w:type="dxa"/>
            <w:hideMark/>
          </w:tcPr>
          <w:p w14:paraId="7587EBC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0.8169</w:t>
            </w:r>
          </w:p>
        </w:tc>
      </w:tr>
      <w:tr w:rsidR="00947542" w:rsidRPr="00F45651" w14:paraId="43B1B5CE" w14:textId="77777777" w:rsidTr="00914DD5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25E8C751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5-Day CAR [-5, +5]</w:t>
            </w:r>
          </w:p>
        </w:tc>
        <w:tc>
          <w:tcPr>
            <w:tcW w:w="1249" w:type="dxa"/>
            <w:hideMark/>
          </w:tcPr>
          <w:p w14:paraId="6E332499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3B0FE7EF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6C419A75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953" w:type="dxa"/>
            <w:hideMark/>
          </w:tcPr>
          <w:p w14:paraId="2BCF6428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0.0809</w:t>
            </w:r>
          </w:p>
        </w:tc>
        <w:tc>
          <w:tcPr>
            <w:tcW w:w="1037" w:type="dxa"/>
            <w:hideMark/>
          </w:tcPr>
          <w:p w14:paraId="4E420A81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0.1099</w:t>
            </w:r>
          </w:p>
        </w:tc>
        <w:tc>
          <w:tcPr>
            <w:tcW w:w="950" w:type="dxa"/>
            <w:hideMark/>
          </w:tcPr>
          <w:p w14:paraId="5699C4A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-0.6921</w:t>
            </w:r>
          </w:p>
        </w:tc>
        <w:tc>
          <w:tcPr>
            <w:tcW w:w="955" w:type="dxa"/>
            <w:hideMark/>
          </w:tcPr>
          <w:p w14:paraId="64198FE2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0.6081</w:t>
            </w:r>
          </w:p>
        </w:tc>
      </w:tr>
      <w:tr w:rsidR="00947542" w:rsidRPr="00F45651" w14:paraId="5C38AB3E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0" w:type="dxa"/>
            <w:gridSpan w:val="8"/>
            <w:hideMark/>
          </w:tcPr>
          <w:p w14:paraId="13987E79" w14:textId="77777777" w:rsidR="00947542" w:rsidRPr="00F45651" w:rsidRDefault="00947542" w:rsidP="00EA1082">
            <w:pPr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</w:tr>
      <w:tr w:rsidR="00947542" w:rsidRPr="00F45651" w14:paraId="583AAA2F" w14:textId="77777777" w:rsidTr="00914DD5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050E47B6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  <w:tc>
          <w:tcPr>
            <w:tcW w:w="1249" w:type="dxa"/>
            <w:hideMark/>
          </w:tcPr>
          <w:p w14:paraId="0FE1D0F6" w14:textId="77777777" w:rsidR="00947542" w:rsidRPr="00F45651" w:rsidRDefault="00947542" w:rsidP="00EA1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643" w:type="dxa"/>
            <w:hideMark/>
          </w:tcPr>
          <w:p w14:paraId="651A178D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956" w:type="dxa"/>
            <w:hideMark/>
          </w:tcPr>
          <w:p w14:paraId="3506602E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  <w:tc>
          <w:tcPr>
            <w:tcW w:w="953" w:type="dxa"/>
            <w:hideMark/>
          </w:tcPr>
          <w:p w14:paraId="50A48406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-0.1003</w:t>
            </w:r>
          </w:p>
        </w:tc>
        <w:tc>
          <w:tcPr>
            <w:tcW w:w="1037" w:type="dxa"/>
            <w:hideMark/>
          </w:tcPr>
          <w:p w14:paraId="5269C6AD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0.2639</w:t>
            </w:r>
          </w:p>
        </w:tc>
        <w:tc>
          <w:tcPr>
            <w:tcW w:w="950" w:type="dxa"/>
            <w:hideMark/>
          </w:tcPr>
          <w:p w14:paraId="3EF7B549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-2.5651</w:t>
            </w:r>
          </w:p>
        </w:tc>
        <w:tc>
          <w:tcPr>
            <w:tcW w:w="955" w:type="dxa"/>
            <w:hideMark/>
          </w:tcPr>
          <w:p w14:paraId="3FF29493" w14:textId="77777777" w:rsidR="00947542" w:rsidRPr="00F45651" w:rsidRDefault="00947542" w:rsidP="00EA10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2.9439</w:t>
            </w:r>
          </w:p>
        </w:tc>
      </w:tr>
      <w:tr w:rsidR="00947542" w:rsidRPr="00F45651" w14:paraId="29B84B12" w14:textId="77777777" w:rsidTr="0091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hideMark/>
          </w:tcPr>
          <w:p w14:paraId="5D9FC4A9" w14:textId="77777777" w:rsidR="00947542" w:rsidRPr="00F45651" w:rsidRDefault="00947542" w:rsidP="00EA1082">
            <w:pPr>
              <w:ind w:firstLineChars="200" w:firstLine="440"/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b w:val="0"/>
                <w:bCs w:val="0"/>
                <w:color w:val="222222"/>
                <w:kern w:val="0"/>
                <w:sz w:val="22"/>
                <w:szCs w:val="22"/>
                <w14:ligatures w14:val="none"/>
              </w:rPr>
              <w:t>10-Day CAR [-10, +10]</w:t>
            </w:r>
          </w:p>
        </w:tc>
        <w:tc>
          <w:tcPr>
            <w:tcW w:w="1249" w:type="dxa"/>
            <w:hideMark/>
          </w:tcPr>
          <w:p w14:paraId="55485D56" w14:textId="77777777" w:rsidR="00947542" w:rsidRPr="00F45651" w:rsidRDefault="00947542" w:rsidP="00EA1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643" w:type="dxa"/>
            <w:hideMark/>
          </w:tcPr>
          <w:p w14:paraId="54319331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762</w:t>
            </w:r>
          </w:p>
        </w:tc>
        <w:tc>
          <w:tcPr>
            <w:tcW w:w="956" w:type="dxa"/>
            <w:hideMark/>
          </w:tcPr>
          <w:p w14:paraId="0CE8AEAC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953" w:type="dxa"/>
            <w:hideMark/>
          </w:tcPr>
          <w:p w14:paraId="5581B73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0.0622</w:t>
            </w:r>
          </w:p>
        </w:tc>
        <w:tc>
          <w:tcPr>
            <w:tcW w:w="1037" w:type="dxa"/>
            <w:hideMark/>
          </w:tcPr>
          <w:p w14:paraId="6C5F157E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0.1957</w:t>
            </w:r>
          </w:p>
        </w:tc>
        <w:tc>
          <w:tcPr>
            <w:tcW w:w="950" w:type="dxa"/>
            <w:hideMark/>
          </w:tcPr>
          <w:p w14:paraId="16C8726B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-1.9354</w:t>
            </w:r>
          </w:p>
        </w:tc>
        <w:tc>
          <w:tcPr>
            <w:tcW w:w="955" w:type="dxa"/>
            <w:hideMark/>
          </w:tcPr>
          <w:p w14:paraId="22DA3F3A" w14:textId="77777777" w:rsidR="00947542" w:rsidRPr="00F45651" w:rsidRDefault="00947542" w:rsidP="00EA10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F45651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0.9538</w:t>
            </w:r>
          </w:p>
        </w:tc>
      </w:tr>
    </w:tbl>
    <w:p w14:paraId="1E24B175" w14:textId="77777777" w:rsidR="00947542" w:rsidRDefault="00947542" w:rsidP="00947542">
      <w:pPr>
        <w:rPr>
          <w:rFonts w:ascii="Times New Roman" w:hAnsi="Times New Roman" w:cs="Times New Roman"/>
          <w:b/>
          <w:bCs/>
        </w:rPr>
      </w:pPr>
    </w:p>
    <w:p w14:paraId="00B886A9" w14:textId="61895810" w:rsidR="00947542" w:rsidRDefault="00947542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descriptive statistics table </w:t>
      </w:r>
      <w:r w:rsidR="00914DD5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 w:rsidR="00914DD5">
        <w:rPr>
          <w:rFonts w:ascii="Times New Roman" w:hAnsi="Times New Roman" w:cs="Times New Roman"/>
        </w:rPr>
        <w:t>also reveals</w:t>
      </w:r>
      <w:r>
        <w:rPr>
          <w:rFonts w:ascii="Times New Roman" w:hAnsi="Times New Roman" w:cs="Times New Roman"/>
        </w:rPr>
        <w:t xml:space="preserve"> a consistent divergence in the market reaction to </w:t>
      </w:r>
      <w:r w:rsidR="00914DD5">
        <w:rPr>
          <w:rFonts w:ascii="Times New Roman" w:hAnsi="Times New Roman" w:cs="Times New Roman"/>
        </w:rPr>
        <w:t>layoff</w:t>
      </w:r>
      <w:r>
        <w:rPr>
          <w:rFonts w:ascii="Times New Roman" w:hAnsi="Times New Roman" w:cs="Times New Roman"/>
        </w:rPr>
        <w:t xml:space="preserve"> announcements based on </w:t>
      </w:r>
      <w:r w:rsidR="00914D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firm’s R&amp;D intensity.  It is observed that for the high </w:t>
      </w:r>
      <w:r w:rsidR="00914DD5">
        <w:rPr>
          <w:rFonts w:ascii="Times New Roman" w:hAnsi="Times New Roman" w:cs="Times New Roman"/>
        </w:rPr>
        <w:t>R&amp;D</w:t>
      </w:r>
      <w:r>
        <w:rPr>
          <w:rFonts w:ascii="Times New Roman" w:hAnsi="Times New Roman" w:cs="Times New Roman"/>
        </w:rPr>
        <w:t xml:space="preserve"> intensity firms, the mean cumulative abnormal returns is negative across all four event windows. The most significant impact is noticeable in the [_3,+3] day window. In contrast, the low R&amp;D firms </w:t>
      </w:r>
      <w:r w:rsidR="00695DE8">
        <w:rPr>
          <w:rFonts w:ascii="Times New Roman" w:hAnsi="Times New Roman" w:cs="Times New Roman"/>
        </w:rPr>
        <w:t>exhibit</w:t>
      </w:r>
      <w:r>
        <w:rPr>
          <w:rFonts w:ascii="Times New Roman" w:hAnsi="Times New Roman" w:cs="Times New Roman"/>
        </w:rPr>
        <w:t xml:space="preserve"> consistent positive mean CARs, with the highest value reported at 1.07% in </w:t>
      </w:r>
      <w:r w:rsidR="00695DE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[-5,+5] window.   </w:t>
      </w:r>
      <w:r w:rsidR="00695DE8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opposing reactions suggest that investors penalize R&amp;D intensive firms while rewarding low R&amp;D firms for similar actions.</w:t>
      </w:r>
    </w:p>
    <w:p w14:paraId="4212BADD" w14:textId="03EA6652" w:rsidR="00947542" w:rsidRPr="00D65007" w:rsidRDefault="00947542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also </w:t>
      </w:r>
      <w:r w:rsidR="003F7E5D">
        <w:rPr>
          <w:rFonts w:ascii="Times New Roman" w:hAnsi="Times New Roman" w:cs="Times New Roman"/>
        </w:rPr>
        <w:t>presents</w:t>
      </w:r>
      <w:r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notable difference in the volatility of the market reaction. The standard deviation of CARs is consistently higher for </w:t>
      </w:r>
      <w:r w:rsidR="003F7E5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high R&amp;D group across all event windows.  For instance, in the [-3,+3] window, the standard deviation for the high R&amp;D group is 66% larger than the lower R&amp;D group(0.1568 vs 0.0942). This dispersion is also supported by the higher gap in min and max values for high R&amp;D groups. The data patterns suggest that investors face </w:t>
      </w:r>
      <w:r w:rsidR="000F541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higher degree of uncertainty in the assessment of layoffs at innovative firms.  </w:t>
      </w:r>
    </w:p>
    <w:p w14:paraId="63979656" w14:textId="4AE48B77" w:rsidR="00947542" w:rsidRPr="00A425A5" w:rsidRDefault="00947542" w:rsidP="001D7B3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summary, the statistics provide strong support for H1A. The negative market reaction for high R&amp;D firms aligns with the </w:t>
      </w:r>
      <w:r w:rsidR="000F541D">
        <w:rPr>
          <w:rFonts w:ascii="Times New Roman" w:hAnsi="Times New Roman" w:cs="Times New Roman"/>
        </w:rPr>
        <w:t>resource-based</w:t>
      </w:r>
      <w:r>
        <w:rPr>
          <w:rFonts w:ascii="Times New Roman" w:hAnsi="Times New Roman" w:cs="Times New Roman"/>
        </w:rPr>
        <w:t xml:space="preserve"> view</w:t>
      </w:r>
      <w:r w:rsidR="002F55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 layoffs are perceived as destruction of </w:t>
      </w:r>
      <w:r w:rsidR="002F55CF">
        <w:rPr>
          <w:rFonts w:ascii="Times New Roman" w:hAnsi="Times New Roman" w:cs="Times New Roman"/>
        </w:rPr>
        <w:t>valuable</w:t>
      </w:r>
      <w:r>
        <w:rPr>
          <w:rFonts w:ascii="Times New Roman" w:hAnsi="Times New Roman" w:cs="Times New Roman"/>
        </w:rPr>
        <w:t xml:space="preserve"> human capital</w:t>
      </w:r>
      <w:r w:rsidR="001D7B39">
        <w:rPr>
          <w:rFonts w:ascii="Times New Roman" w:hAnsi="Times New Roman" w:cs="Times New Roman"/>
        </w:rPr>
        <w:t>,</w:t>
      </w:r>
      <w:r w:rsidR="002F55CF">
        <w:rPr>
          <w:rFonts w:ascii="Times New Roman" w:hAnsi="Times New Roman" w:cs="Times New Roman"/>
        </w:rPr>
        <w:t xml:space="preserve"> and signaling theory</w:t>
      </w:r>
      <w:r w:rsidR="001D7B39">
        <w:rPr>
          <w:rFonts w:ascii="Times New Roman" w:hAnsi="Times New Roman" w:cs="Times New Roman"/>
        </w:rPr>
        <w:t xml:space="preserve"> that suggests layoffs are negative signals of internal financial struggles.</w:t>
      </w:r>
    </w:p>
    <w:p w14:paraId="0A7BB3AC" w14:textId="77777777" w:rsidR="001D7B39" w:rsidRDefault="001D7B39" w:rsidP="00D72D84">
      <w:pPr>
        <w:rPr>
          <w:rFonts w:ascii="Times New Roman" w:hAnsi="Times New Roman" w:cs="Times New Roman"/>
        </w:rPr>
      </w:pPr>
    </w:p>
    <w:p w14:paraId="40C5A698" w14:textId="79A0020D" w:rsidR="00D72D84" w:rsidRDefault="00D72D84" w:rsidP="00D72D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Univariate Analysis Results</w:t>
      </w:r>
    </w:p>
    <w:p w14:paraId="686F4C66" w14:textId="04A9C882" w:rsidR="00917EF5" w:rsidRDefault="005E5D62" w:rsidP="00364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26EA2">
        <w:rPr>
          <w:rFonts w:ascii="Times New Roman" w:hAnsi="Times New Roman" w:cs="Times New Roman"/>
        </w:rPr>
        <w:t xml:space="preserve">results presented in table 3 detail the mean CAR breakdown for </w:t>
      </w:r>
      <w:r w:rsidR="00A050FC">
        <w:rPr>
          <w:rFonts w:ascii="Times New Roman" w:hAnsi="Times New Roman" w:cs="Times New Roman"/>
        </w:rPr>
        <w:t>firms segmented by R&amp;D classification.</w:t>
      </w:r>
    </w:p>
    <w:tbl>
      <w:tblPr>
        <w:tblW w:w="9347" w:type="dxa"/>
        <w:tblLook w:val="04A0" w:firstRow="1" w:lastRow="0" w:firstColumn="1" w:lastColumn="0" w:noHBand="0" w:noVBand="1"/>
      </w:tblPr>
      <w:tblGrid>
        <w:gridCol w:w="2311"/>
        <w:gridCol w:w="1349"/>
        <w:gridCol w:w="1445"/>
        <w:gridCol w:w="1432"/>
        <w:gridCol w:w="1420"/>
        <w:gridCol w:w="1390"/>
      </w:tblGrid>
      <w:tr w:rsidR="003D3BCC" w:rsidRPr="003D3BCC" w14:paraId="01A11AB3" w14:textId="77777777" w:rsidTr="008E735E">
        <w:trPr>
          <w:trHeight w:val="258"/>
        </w:trPr>
        <w:tc>
          <w:tcPr>
            <w:tcW w:w="9347" w:type="dxa"/>
            <w:gridSpan w:val="6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noWrap/>
            <w:vAlign w:val="center"/>
            <w:hideMark/>
          </w:tcPr>
          <w:p w14:paraId="75315BF1" w14:textId="77777777" w:rsidR="003D3BCC" w:rsidRPr="003D3BCC" w:rsidRDefault="003D3BCC" w:rsidP="003D3B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Table 3: Mean CARs by R&amp;D Classification and Event Window</w:t>
            </w:r>
          </w:p>
        </w:tc>
      </w:tr>
      <w:tr w:rsidR="003D3BCC" w:rsidRPr="003D3BCC" w14:paraId="7B8A2369" w14:textId="77777777" w:rsidTr="008E735E">
        <w:trPr>
          <w:trHeight w:val="729"/>
        </w:trPr>
        <w:tc>
          <w:tcPr>
            <w:tcW w:w="2311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1C89F91B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4263D80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R&amp;D Group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A1241C8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[-1, +1]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29729C0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[-3, +3]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2CD7A01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[-5, +5]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67246D8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[-10, +10]</w:t>
            </w:r>
          </w:p>
        </w:tc>
      </w:tr>
      <w:tr w:rsidR="003D3BCC" w:rsidRPr="003D3BCC" w14:paraId="51688786" w14:textId="77777777" w:rsidTr="008E735E">
        <w:trPr>
          <w:trHeight w:val="246"/>
        </w:trPr>
        <w:tc>
          <w:tcPr>
            <w:tcW w:w="9347" w:type="dxa"/>
            <w:gridSpan w:val="6"/>
            <w:tcBorders>
              <w:top w:val="single" w:sz="8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D77C4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</w:tr>
      <w:tr w:rsidR="003D3BCC" w:rsidRPr="003D3BCC" w14:paraId="42D45757" w14:textId="77777777" w:rsidTr="008E735E">
        <w:trPr>
          <w:trHeight w:val="70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FA1F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33F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8F66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284D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E423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FB876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</w:tr>
      <w:tr w:rsidR="003D3BCC" w:rsidRPr="003D3BCC" w14:paraId="1358D812" w14:textId="77777777" w:rsidTr="008E735E">
        <w:trPr>
          <w:trHeight w:val="70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78197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367A7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C5DCB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EC6B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89D2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12082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</w:tr>
      <w:tr w:rsidR="003D3BCC" w:rsidRPr="003D3BCC" w14:paraId="2BD77089" w14:textId="77777777" w:rsidTr="008E735E">
        <w:trPr>
          <w:trHeight w:val="246"/>
        </w:trPr>
        <w:tc>
          <w:tcPr>
            <w:tcW w:w="93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5F0E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3D3BCC" w:rsidRPr="003D3BCC" w14:paraId="4EC9283E" w14:textId="77777777" w:rsidTr="008E735E">
        <w:trPr>
          <w:trHeight w:val="70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50E77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8A4C6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62CF5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7622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C95DC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DD4C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</w:tr>
      <w:tr w:rsidR="003D3BCC" w:rsidRPr="003D3BCC" w14:paraId="483AF9E0" w14:textId="77777777" w:rsidTr="008E735E">
        <w:trPr>
          <w:trHeight w:val="70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9AAB8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7004D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3714D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E5D07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3CF60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77D3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</w:tr>
      <w:tr w:rsidR="003D3BCC" w:rsidRPr="003D3BCC" w14:paraId="63F6C6AC" w14:textId="77777777" w:rsidTr="008E735E">
        <w:trPr>
          <w:trHeight w:val="246"/>
        </w:trPr>
        <w:tc>
          <w:tcPr>
            <w:tcW w:w="93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0D2E1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3D3BCC" w:rsidRPr="003D3BCC" w14:paraId="6AE046DE" w14:textId="77777777" w:rsidTr="008E735E">
        <w:trPr>
          <w:trHeight w:val="704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09286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1D096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High R&amp;D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BCE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B6693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B0220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D4EAE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</w:tr>
      <w:tr w:rsidR="003D3BCC" w:rsidRPr="003D3BCC" w14:paraId="2B122633" w14:textId="77777777" w:rsidTr="008E735E">
        <w:trPr>
          <w:trHeight w:val="717"/>
        </w:trPr>
        <w:tc>
          <w:tcPr>
            <w:tcW w:w="2311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390BB4CD" w14:textId="77777777" w:rsidR="003D3BCC" w:rsidRPr="003D3BCC" w:rsidRDefault="003D3BCC" w:rsidP="003D3BCC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1123E395" w14:textId="77777777" w:rsidR="003D3BCC" w:rsidRPr="003D3BCC" w:rsidRDefault="003D3BCC" w:rsidP="003D3BCC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Low R&amp;D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28DE8D11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7CD69904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4FB93878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vAlign w:val="center"/>
            <w:hideMark/>
          </w:tcPr>
          <w:p w14:paraId="0FB843EA" w14:textId="77777777" w:rsidR="003D3BCC" w:rsidRPr="003D3BCC" w:rsidRDefault="003D3BCC" w:rsidP="003D3BC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3D3BCC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</w:tr>
    </w:tbl>
    <w:p w14:paraId="03843FBE" w14:textId="77777777" w:rsidR="00917EF5" w:rsidRDefault="00917EF5" w:rsidP="00364C10">
      <w:pPr>
        <w:rPr>
          <w:rFonts w:ascii="Times New Roman" w:hAnsi="Times New Roman" w:cs="Times New Roman"/>
        </w:rPr>
      </w:pPr>
    </w:p>
    <w:p w14:paraId="7AF87E8D" w14:textId="31EAB5BF" w:rsidR="00917EF5" w:rsidRDefault="00A050FC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finding is that al</w:t>
      </w:r>
      <w:r w:rsidR="0058714D">
        <w:rPr>
          <w:rFonts w:ascii="Times New Roman" w:hAnsi="Times New Roman" w:cs="Times New Roman"/>
        </w:rPr>
        <w:t>l firms classified as high R&amp;D consistently experience negative mean CARs across all fo</w:t>
      </w:r>
      <w:r w:rsidR="00470331">
        <w:rPr>
          <w:rFonts w:ascii="Times New Roman" w:hAnsi="Times New Roman" w:cs="Times New Roman"/>
        </w:rPr>
        <w:t>u</w:t>
      </w:r>
      <w:r w:rsidR="0058714D">
        <w:rPr>
          <w:rFonts w:ascii="Times New Roman" w:hAnsi="Times New Roman" w:cs="Times New Roman"/>
        </w:rPr>
        <w:t>r event windows</w:t>
      </w:r>
      <w:r w:rsidR="008E735E">
        <w:rPr>
          <w:rFonts w:ascii="Times New Roman" w:hAnsi="Times New Roman" w:cs="Times New Roman"/>
        </w:rPr>
        <w:t>,</w:t>
      </w:r>
      <w:r w:rsidR="00801FAB">
        <w:rPr>
          <w:rFonts w:ascii="Times New Roman" w:hAnsi="Times New Roman" w:cs="Times New Roman"/>
        </w:rPr>
        <w:t xml:space="preserve"> regardless </w:t>
      </w:r>
      <w:r w:rsidR="008E735E">
        <w:rPr>
          <w:rFonts w:ascii="Times New Roman" w:hAnsi="Times New Roman" w:cs="Times New Roman"/>
        </w:rPr>
        <w:t xml:space="preserve">of </w:t>
      </w:r>
      <w:r w:rsidR="00801FAB">
        <w:rPr>
          <w:rFonts w:ascii="Times New Roman" w:hAnsi="Times New Roman" w:cs="Times New Roman"/>
        </w:rPr>
        <w:t>whether R&amp;D intensity is calculated over 1 year, 3 years</w:t>
      </w:r>
      <w:r w:rsidR="008E735E">
        <w:rPr>
          <w:rFonts w:ascii="Times New Roman" w:hAnsi="Times New Roman" w:cs="Times New Roman"/>
        </w:rPr>
        <w:t>,</w:t>
      </w:r>
      <w:r w:rsidR="00801FAB">
        <w:rPr>
          <w:rFonts w:ascii="Times New Roman" w:hAnsi="Times New Roman" w:cs="Times New Roman"/>
        </w:rPr>
        <w:t xml:space="preserve"> or 5 years.</w:t>
      </w:r>
      <w:r w:rsidR="00422179">
        <w:rPr>
          <w:rFonts w:ascii="Times New Roman" w:hAnsi="Times New Roman" w:cs="Times New Roman"/>
        </w:rPr>
        <w:t xml:space="preserve"> On the other hand, the low R&amp;D firms reflect consistent positive mean CARs across al</w:t>
      </w:r>
      <w:r w:rsidR="005D5D1E">
        <w:rPr>
          <w:rFonts w:ascii="Times New Roman" w:hAnsi="Times New Roman" w:cs="Times New Roman"/>
        </w:rPr>
        <w:t xml:space="preserve">l observation windows. </w:t>
      </w:r>
      <w:r w:rsidR="00DF62D0">
        <w:rPr>
          <w:rFonts w:ascii="Times New Roman" w:hAnsi="Times New Roman" w:cs="Times New Roman"/>
        </w:rPr>
        <w:t xml:space="preserve">It </w:t>
      </w:r>
      <w:r w:rsidR="00136336">
        <w:rPr>
          <w:rFonts w:ascii="Times New Roman" w:hAnsi="Times New Roman" w:cs="Times New Roman"/>
        </w:rPr>
        <w:t xml:space="preserve">is </w:t>
      </w:r>
      <w:r w:rsidR="00DF62D0">
        <w:rPr>
          <w:rFonts w:ascii="Times New Roman" w:hAnsi="Times New Roman" w:cs="Times New Roman"/>
        </w:rPr>
        <w:t>evident that investors</w:t>
      </w:r>
      <w:r w:rsidR="00136336">
        <w:rPr>
          <w:rFonts w:ascii="Times New Roman" w:hAnsi="Times New Roman" w:cs="Times New Roman"/>
        </w:rPr>
        <w:t>,</w:t>
      </w:r>
      <w:r w:rsidR="00DF62D0">
        <w:rPr>
          <w:rFonts w:ascii="Times New Roman" w:hAnsi="Times New Roman" w:cs="Times New Roman"/>
        </w:rPr>
        <w:t xml:space="preserve"> on </w:t>
      </w:r>
      <w:r w:rsidR="00014DE1">
        <w:rPr>
          <w:rFonts w:ascii="Times New Roman" w:hAnsi="Times New Roman" w:cs="Times New Roman"/>
        </w:rPr>
        <w:t>average</w:t>
      </w:r>
      <w:r w:rsidR="00136336">
        <w:rPr>
          <w:rFonts w:ascii="Times New Roman" w:hAnsi="Times New Roman" w:cs="Times New Roman"/>
        </w:rPr>
        <w:t>,</w:t>
      </w:r>
      <w:r w:rsidR="00014DE1">
        <w:rPr>
          <w:rFonts w:ascii="Times New Roman" w:hAnsi="Times New Roman" w:cs="Times New Roman"/>
        </w:rPr>
        <w:t xml:space="preserve"> penalize layoffs at R&amp;D intensive firms while rewarding the low R&amp;D firms for similar actions.</w:t>
      </w:r>
    </w:p>
    <w:p w14:paraId="47BC697B" w14:textId="4F3FA573" w:rsidR="00665F15" w:rsidRDefault="00881167" w:rsidP="00F20E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157F9">
        <w:rPr>
          <w:rFonts w:ascii="Times New Roman" w:hAnsi="Times New Roman" w:cs="Times New Roman"/>
        </w:rPr>
        <w:t xml:space="preserve">he stability and consistency of this finding across the different R&amp;D classification periods </w:t>
      </w:r>
      <w:r w:rsidR="001D0614">
        <w:rPr>
          <w:rFonts w:ascii="Times New Roman" w:hAnsi="Times New Roman" w:cs="Times New Roman"/>
        </w:rPr>
        <w:t xml:space="preserve">is </w:t>
      </w:r>
      <w:r w:rsidR="002157F9">
        <w:rPr>
          <w:rFonts w:ascii="Times New Roman" w:hAnsi="Times New Roman" w:cs="Times New Roman"/>
        </w:rPr>
        <w:t>a key result.</w:t>
      </w:r>
      <w:r w:rsidR="00ED5BE2">
        <w:rPr>
          <w:rFonts w:ascii="Times New Roman" w:hAnsi="Times New Roman" w:cs="Times New Roman"/>
        </w:rPr>
        <w:t xml:space="preserve"> </w:t>
      </w:r>
      <w:r w:rsidR="00567DAC">
        <w:rPr>
          <w:rFonts w:ascii="Times New Roman" w:hAnsi="Times New Roman" w:cs="Times New Roman"/>
        </w:rPr>
        <w:t>Furthermore,</w:t>
      </w:r>
      <w:r w:rsidR="00ED5BE2">
        <w:rPr>
          <w:rFonts w:ascii="Times New Roman" w:hAnsi="Times New Roman" w:cs="Times New Roman"/>
        </w:rPr>
        <w:t xml:space="preserve"> the magnitude of the mean CARs for both high and low R&amp;D groups </w:t>
      </w:r>
      <w:r w:rsidR="001D0614">
        <w:rPr>
          <w:rFonts w:ascii="Times New Roman" w:hAnsi="Times New Roman" w:cs="Times New Roman"/>
        </w:rPr>
        <w:t>remains</w:t>
      </w:r>
      <w:r w:rsidR="00ED5BE2">
        <w:rPr>
          <w:rFonts w:ascii="Times New Roman" w:hAnsi="Times New Roman" w:cs="Times New Roman"/>
        </w:rPr>
        <w:t xml:space="preserve"> </w:t>
      </w:r>
      <w:r w:rsidR="0055053E">
        <w:rPr>
          <w:rFonts w:ascii="Times New Roman" w:hAnsi="Times New Roman" w:cs="Times New Roman"/>
        </w:rPr>
        <w:t>consistent across all R&amp;D intensity measures. For example,</w:t>
      </w:r>
      <w:r w:rsidR="001D0614">
        <w:rPr>
          <w:rFonts w:ascii="Times New Roman" w:hAnsi="Times New Roman" w:cs="Times New Roman"/>
        </w:rPr>
        <w:t xml:space="preserve"> </w:t>
      </w:r>
      <w:r w:rsidR="0055053E">
        <w:rPr>
          <w:rFonts w:ascii="Times New Roman" w:hAnsi="Times New Roman" w:cs="Times New Roman"/>
        </w:rPr>
        <w:t>the mean CAR for the [-5,5+] window</w:t>
      </w:r>
      <w:r w:rsidR="00FB78FE">
        <w:rPr>
          <w:rFonts w:ascii="Times New Roman" w:hAnsi="Times New Roman" w:cs="Times New Roman"/>
        </w:rPr>
        <w:t xml:space="preserve"> is 1.07%,</w:t>
      </w:r>
      <w:r w:rsidR="002D557B">
        <w:rPr>
          <w:rFonts w:ascii="Times New Roman" w:hAnsi="Times New Roman" w:cs="Times New Roman"/>
        </w:rPr>
        <w:t>1.01% and 1.03% respectively.</w:t>
      </w:r>
      <w:r w:rsidR="008203EC">
        <w:rPr>
          <w:rFonts w:ascii="Times New Roman" w:hAnsi="Times New Roman" w:cs="Times New Roman"/>
        </w:rPr>
        <w:t xml:space="preserve"> This observed robustness strongly </w:t>
      </w:r>
      <w:r w:rsidR="00F524B8">
        <w:rPr>
          <w:rFonts w:ascii="Times New Roman" w:hAnsi="Times New Roman" w:cs="Times New Roman"/>
        </w:rPr>
        <w:t>suggests</w:t>
      </w:r>
      <w:r w:rsidR="008203EC">
        <w:rPr>
          <w:rFonts w:ascii="Times New Roman" w:hAnsi="Times New Roman" w:cs="Times New Roman"/>
        </w:rPr>
        <w:t xml:space="preserve"> that </w:t>
      </w:r>
      <w:r w:rsidR="00F524B8">
        <w:rPr>
          <w:rFonts w:ascii="Times New Roman" w:hAnsi="Times New Roman" w:cs="Times New Roman"/>
        </w:rPr>
        <w:t xml:space="preserve">the </w:t>
      </w:r>
      <w:r w:rsidR="008203EC">
        <w:rPr>
          <w:rFonts w:ascii="Times New Roman" w:hAnsi="Times New Roman" w:cs="Times New Roman"/>
        </w:rPr>
        <w:t xml:space="preserve">observed </w:t>
      </w:r>
      <w:r w:rsidR="00DC1B2E">
        <w:rPr>
          <w:rFonts w:ascii="Times New Roman" w:hAnsi="Times New Roman" w:cs="Times New Roman"/>
        </w:rPr>
        <w:t xml:space="preserve">phenomenon is not a </w:t>
      </w:r>
      <w:r w:rsidR="00567DAC">
        <w:rPr>
          <w:rFonts w:ascii="Times New Roman" w:hAnsi="Times New Roman" w:cs="Times New Roman"/>
        </w:rPr>
        <w:t>short-term</w:t>
      </w:r>
      <w:r w:rsidR="00DC1B2E">
        <w:rPr>
          <w:rFonts w:ascii="Times New Roman" w:hAnsi="Times New Roman" w:cs="Times New Roman"/>
        </w:rPr>
        <w:t xml:space="preserve"> fluctuation</w:t>
      </w:r>
      <w:r w:rsidR="00F524B8">
        <w:rPr>
          <w:rFonts w:ascii="Times New Roman" w:hAnsi="Times New Roman" w:cs="Times New Roman"/>
        </w:rPr>
        <w:t>;</w:t>
      </w:r>
      <w:r w:rsidR="00DC1B2E">
        <w:rPr>
          <w:rFonts w:ascii="Times New Roman" w:hAnsi="Times New Roman" w:cs="Times New Roman"/>
        </w:rPr>
        <w:t xml:space="preserve"> instead</w:t>
      </w:r>
      <w:r w:rsidR="00F524B8">
        <w:rPr>
          <w:rFonts w:ascii="Times New Roman" w:hAnsi="Times New Roman" w:cs="Times New Roman"/>
        </w:rPr>
        <w:t>,</w:t>
      </w:r>
      <w:r w:rsidR="00DC1B2E">
        <w:rPr>
          <w:rFonts w:ascii="Times New Roman" w:hAnsi="Times New Roman" w:cs="Times New Roman"/>
        </w:rPr>
        <w:t xml:space="preserve"> it is linked to the firm’s more </w:t>
      </w:r>
      <w:r w:rsidR="00567DAC">
        <w:rPr>
          <w:rFonts w:ascii="Times New Roman" w:hAnsi="Times New Roman" w:cs="Times New Roman"/>
        </w:rPr>
        <w:t>stable,</w:t>
      </w:r>
      <w:r w:rsidR="00DC1B2E">
        <w:rPr>
          <w:rFonts w:ascii="Times New Roman" w:hAnsi="Times New Roman" w:cs="Times New Roman"/>
        </w:rPr>
        <w:t xml:space="preserve"> </w:t>
      </w:r>
      <w:r w:rsidR="00567DAC">
        <w:rPr>
          <w:rFonts w:ascii="Times New Roman" w:hAnsi="Times New Roman" w:cs="Times New Roman"/>
        </w:rPr>
        <w:t>long-term</w:t>
      </w:r>
      <w:r w:rsidR="00DC1B2E">
        <w:rPr>
          <w:rFonts w:ascii="Times New Roman" w:hAnsi="Times New Roman" w:cs="Times New Roman"/>
        </w:rPr>
        <w:t xml:space="preserve"> commitment to R&amp;D investment.</w:t>
      </w:r>
      <w:r w:rsidR="006C710E">
        <w:rPr>
          <w:rFonts w:ascii="Times New Roman" w:hAnsi="Times New Roman" w:cs="Times New Roman"/>
        </w:rPr>
        <w:t xml:space="preserve"> This result </w:t>
      </w:r>
      <w:r w:rsidR="00567DAC">
        <w:rPr>
          <w:rFonts w:ascii="Times New Roman" w:hAnsi="Times New Roman" w:cs="Times New Roman"/>
        </w:rPr>
        <w:t>provides</w:t>
      </w:r>
      <w:r w:rsidR="006C710E">
        <w:rPr>
          <w:rFonts w:ascii="Times New Roman" w:hAnsi="Times New Roman" w:cs="Times New Roman"/>
        </w:rPr>
        <w:t xml:space="preserve"> </w:t>
      </w:r>
      <w:r w:rsidR="00F524B8">
        <w:rPr>
          <w:rFonts w:ascii="Times New Roman" w:hAnsi="Times New Roman" w:cs="Times New Roman"/>
        </w:rPr>
        <w:t xml:space="preserve">a </w:t>
      </w:r>
      <w:r w:rsidR="006C710E">
        <w:rPr>
          <w:rFonts w:ascii="Times New Roman" w:hAnsi="Times New Roman" w:cs="Times New Roman"/>
        </w:rPr>
        <w:t>strong foundation for hypothesis testing to follow.</w:t>
      </w:r>
    </w:p>
    <w:p w14:paraId="5FF1BBB6" w14:textId="41CE956C" w:rsidR="00665F15" w:rsidRPr="00056525" w:rsidRDefault="00665F15" w:rsidP="00056525">
      <w:pPr>
        <w:rPr>
          <w:rFonts w:ascii="Times New Roman" w:hAnsi="Times New Roman" w:cs="Times New Roman"/>
          <w:b/>
          <w:bCs/>
        </w:rPr>
      </w:pPr>
      <w:r w:rsidRPr="00056525">
        <w:rPr>
          <w:rFonts w:ascii="Times New Roman" w:hAnsi="Times New Roman" w:cs="Times New Roman"/>
          <w:b/>
          <w:bCs/>
        </w:rPr>
        <w:lastRenderedPageBreak/>
        <w:t>Hypothesis testing outcomes</w:t>
      </w:r>
    </w:p>
    <w:p w14:paraId="28E1BAE6" w14:textId="27FE83D5" w:rsidR="00CD5411" w:rsidRPr="00F524B8" w:rsidRDefault="00B01DA6" w:rsidP="00F524B8">
      <w:pPr>
        <w:spacing w:line="360" w:lineRule="auto"/>
        <w:jc w:val="both"/>
      </w:pPr>
      <w:r>
        <w:rPr>
          <w:rFonts w:ascii="Times New Roman" w:hAnsi="Times New Roman" w:cs="Times New Roman"/>
        </w:rPr>
        <w:t xml:space="preserve">The </w:t>
      </w:r>
      <w:r w:rsidR="00F524B8">
        <w:rPr>
          <w:rFonts w:ascii="Times New Roman" w:hAnsi="Times New Roman" w:cs="Times New Roman"/>
        </w:rPr>
        <w:t>T-test</w:t>
      </w:r>
      <w:r>
        <w:rPr>
          <w:rFonts w:ascii="Times New Roman" w:hAnsi="Times New Roman" w:cs="Times New Roman"/>
        </w:rPr>
        <w:t xml:space="preserve"> results are presented in </w:t>
      </w:r>
      <w:r w:rsidR="00720151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/>
        </w:rPr>
        <w:t xml:space="preserve"> 4.  It provides s</w:t>
      </w:r>
      <w:r w:rsidR="00F524B8">
        <w:rPr>
          <w:rFonts w:ascii="Times New Roman" w:hAnsi="Times New Roman" w:cs="Times New Roman"/>
        </w:rPr>
        <w:t>tro</w:t>
      </w:r>
      <w:r>
        <w:rPr>
          <w:rFonts w:ascii="Times New Roman" w:hAnsi="Times New Roman" w:cs="Times New Roman"/>
        </w:rPr>
        <w:t xml:space="preserve">ng statistical support for the </w:t>
      </w:r>
      <w:r w:rsidR="00A70373">
        <w:rPr>
          <w:rFonts w:ascii="Times New Roman" w:hAnsi="Times New Roman" w:cs="Times New Roman"/>
        </w:rPr>
        <w:t xml:space="preserve">primary </w:t>
      </w:r>
      <w:r w:rsidR="00F524B8">
        <w:rPr>
          <w:rFonts w:ascii="Times New Roman" w:hAnsi="Times New Roman" w:cs="Times New Roman"/>
        </w:rPr>
        <w:t>alternative</w:t>
      </w:r>
      <w:r w:rsidR="00A70373">
        <w:rPr>
          <w:rFonts w:ascii="Times New Roman" w:hAnsi="Times New Roman" w:cs="Times New Roman"/>
        </w:rPr>
        <w:t xml:space="preserve"> hypothesis H1A </w:t>
      </w:r>
      <w:r w:rsidR="008068EC">
        <w:rPr>
          <w:rFonts w:ascii="Times New Roman" w:hAnsi="Times New Roman" w:cs="Times New Roman"/>
        </w:rPr>
        <w:t>– “</w:t>
      </w:r>
      <w:r w:rsidR="00A70373" w:rsidRPr="005D792D">
        <w:t xml:space="preserve">Firms with high R&amp;D intensity experience a significantly </w:t>
      </w:r>
      <w:r w:rsidR="00A70373" w:rsidRPr="005D792D">
        <w:rPr>
          <w:i/>
          <w:iCs/>
        </w:rPr>
        <w:t>more negative</w:t>
      </w:r>
      <w:r w:rsidR="00A70373" w:rsidRPr="005D792D">
        <w:t xml:space="preserve"> stock market reaction to layoff announcements compared to firms with low R&amp;D intensity</w:t>
      </w:r>
      <w:r w:rsidR="00984E36">
        <w:t xml:space="preserve">” and </w:t>
      </w:r>
      <w:r w:rsidR="008068EC">
        <w:t>allows</w:t>
      </w:r>
      <w:r w:rsidR="00984E36">
        <w:t xml:space="preserve"> for the rejection of </w:t>
      </w:r>
      <w:r w:rsidR="008068EC">
        <w:t xml:space="preserve">the </w:t>
      </w:r>
      <w:r w:rsidR="00984E36">
        <w:t xml:space="preserve">null hypothesis of no observed difference between low and high R&amp;D firms. </w:t>
      </w:r>
      <w:r w:rsidR="00D172BB">
        <w:t xml:space="preserve"> The analysis </w:t>
      </w:r>
      <w:r w:rsidR="008068EC">
        <w:t>provides</w:t>
      </w:r>
      <w:r w:rsidR="00D172BB">
        <w:t xml:space="preserve"> </w:t>
      </w:r>
      <w:r w:rsidR="00C02E62">
        <w:t xml:space="preserve">evidence that stock market’s reaction to layoff </w:t>
      </w:r>
      <w:r w:rsidR="008068EC">
        <w:t>announcements</w:t>
      </w:r>
      <w:r w:rsidR="00C02E62">
        <w:t xml:space="preserve"> </w:t>
      </w:r>
      <w:r w:rsidR="008068EC">
        <w:t>differs</w:t>
      </w:r>
      <w:r w:rsidR="0018452E">
        <w:t xml:space="preserve"> between high and low R&amp;D firms</w:t>
      </w:r>
      <w:r w:rsidR="008068EC">
        <w:t>,</w:t>
      </w:r>
      <w:r w:rsidR="0018452E">
        <w:t xml:space="preserve"> and th</w:t>
      </w:r>
      <w:r w:rsidR="000D1F83">
        <w:t xml:space="preserve">e difference is </w:t>
      </w:r>
      <w:r w:rsidR="00D172BB">
        <w:t>statistically significant</w:t>
      </w:r>
      <w:r w:rsidR="000D1F83">
        <w:t>.</w:t>
      </w:r>
      <w:r w:rsidR="00D172BB">
        <w:t xml:space="preserve"> </w:t>
      </w:r>
    </w:p>
    <w:tbl>
      <w:tblPr>
        <w:tblW w:w="9155" w:type="dxa"/>
        <w:tblLook w:val="04A0" w:firstRow="1" w:lastRow="0" w:firstColumn="1" w:lastColumn="0" w:noHBand="0" w:noVBand="1"/>
      </w:tblPr>
      <w:tblGrid>
        <w:gridCol w:w="2012"/>
        <w:gridCol w:w="1797"/>
        <w:gridCol w:w="956"/>
        <w:gridCol w:w="956"/>
        <w:gridCol w:w="1209"/>
        <w:gridCol w:w="1050"/>
        <w:gridCol w:w="1175"/>
      </w:tblGrid>
      <w:tr w:rsidR="00890523" w:rsidRPr="00890523" w14:paraId="75362D29" w14:textId="77777777" w:rsidTr="00890523">
        <w:trPr>
          <w:trHeight w:val="154"/>
        </w:trPr>
        <w:tc>
          <w:tcPr>
            <w:tcW w:w="9155" w:type="dxa"/>
            <w:gridSpan w:val="7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auto"/>
            <w:noWrap/>
            <w:vAlign w:val="center"/>
            <w:hideMark/>
          </w:tcPr>
          <w:p w14:paraId="7B4084DE" w14:textId="77777777" w:rsidR="00890523" w:rsidRPr="00F524B8" w:rsidRDefault="00890523" w:rsidP="00890523">
            <w:pPr>
              <w:tabs>
                <w:tab w:val="left" w:pos="7267"/>
              </w:tabs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524B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Table 4: T-Test for Difference in Mean CARs by R&amp;D Classification</w:t>
            </w:r>
          </w:p>
        </w:tc>
      </w:tr>
      <w:tr w:rsidR="00890523" w:rsidRPr="00890523" w14:paraId="032DA2A5" w14:textId="77777777" w:rsidTr="00890523">
        <w:trPr>
          <w:trHeight w:val="575"/>
        </w:trPr>
        <w:tc>
          <w:tcPr>
            <w:tcW w:w="2012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3A6F691E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Classification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5F207B0A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Event_Window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C1D11F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(High R&amp;D)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0247EB3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Mean CAR (Low R&amp;D)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1C17111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Difference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3BF6979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t-statistic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111111"/>
              <w:right w:val="nil"/>
            </w:tcBorders>
            <w:shd w:val="clear" w:color="auto" w:fill="auto"/>
            <w:vAlign w:val="center"/>
            <w:hideMark/>
          </w:tcPr>
          <w:p w14:paraId="7E22413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890523" w:rsidRPr="00890523" w14:paraId="15235099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single" w:sz="8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538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</w:tr>
      <w:tr w:rsidR="00890523" w:rsidRPr="00890523" w14:paraId="56F3DA81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7B82C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115DD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7F0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56F5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E40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C9AA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-1.9727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CCD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0.0487*</w:t>
            </w:r>
          </w:p>
        </w:tc>
      </w:tr>
      <w:tr w:rsidR="00890523" w:rsidRPr="00890523" w14:paraId="2CE16BC8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264BF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FE415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DB44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-0.0083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AAA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B1B9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DC8A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-2.6506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8221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0.0081**</w:t>
            </w:r>
          </w:p>
        </w:tc>
      </w:tr>
      <w:tr w:rsidR="00890523" w:rsidRPr="00890523" w14:paraId="6C20FCA2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0A8CD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8B5C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3B14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4938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0.0107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B99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-0.0182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53A8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-2.3141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25B9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0.0208*</w:t>
            </w:r>
          </w:p>
        </w:tc>
      </w:tr>
      <w:tr w:rsidR="00890523" w:rsidRPr="00890523" w14:paraId="3DD02534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8BCF3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1-Year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597E9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1931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5DF0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0.0093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115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-0.0138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678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-1.1596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0E0E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0.2464</w:t>
            </w:r>
          </w:p>
        </w:tc>
      </w:tr>
      <w:tr w:rsidR="00890523" w:rsidRPr="00890523" w14:paraId="50627CBE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01354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</w:tr>
      <w:tr w:rsidR="00890523" w:rsidRPr="00890523" w14:paraId="03DC20CE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86F58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47981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631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-0.0043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56A5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D74F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C9D5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-1.9902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BFCB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0.0468*</w:t>
            </w:r>
          </w:p>
        </w:tc>
      </w:tr>
      <w:tr w:rsidR="00890523" w:rsidRPr="00890523" w14:paraId="5C875380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32427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B12D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FF05B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480D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0.0088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F914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E3C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-2.5203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214D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0.0119*</w:t>
            </w:r>
          </w:p>
        </w:tc>
      </w:tr>
      <w:tr w:rsidR="00890523" w:rsidRPr="00890523" w14:paraId="322AA579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B40F2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76FE3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C27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3BFF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7A97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C178F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-2.1722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BC0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0.0300*</w:t>
            </w:r>
          </w:p>
        </w:tc>
      </w:tr>
      <w:tr w:rsidR="00890523" w:rsidRPr="00890523" w14:paraId="2643B9BD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E4A1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3-Year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1CDE2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3FEF7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9157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A0206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C811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-0.9696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22CC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0.3324</w:t>
            </w:r>
          </w:p>
        </w:tc>
      </w:tr>
      <w:tr w:rsidR="00890523" w:rsidRPr="00890523" w14:paraId="22A6F37E" w14:textId="77777777" w:rsidTr="00890523">
        <w:trPr>
          <w:trHeight w:val="146"/>
        </w:trPr>
        <w:tc>
          <w:tcPr>
            <w:tcW w:w="91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94208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b/>
                <w:bCs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</w:tr>
      <w:tr w:rsidR="00890523" w:rsidRPr="00890523" w14:paraId="2AEB83F8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7E04B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48DF0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[-1, +1]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6113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F73C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0.0051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A4CE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-0.0091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3F933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-1.833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C12D6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0.067</w:t>
            </w:r>
          </w:p>
        </w:tc>
      </w:tr>
      <w:tr w:rsidR="00890523" w:rsidRPr="00890523" w14:paraId="4C1B1884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28DF9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D4AD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[-3, +3]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167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FC73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0.0085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96A10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-0.0161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6915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-2.426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E8C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0.0154*</w:t>
            </w:r>
          </w:p>
        </w:tc>
      </w:tr>
      <w:tr w:rsidR="00890523" w:rsidRPr="00890523" w14:paraId="7673DF47" w14:textId="77777777" w:rsidTr="00890523">
        <w:trPr>
          <w:trHeight w:val="420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86914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3F808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[-5, +5]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F4DF5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-0.0072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E7E01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0.0103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4C994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-0.0175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E4B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-2.2309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52CC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0.0259*</w:t>
            </w:r>
          </w:p>
        </w:tc>
      </w:tr>
      <w:tr w:rsidR="00890523" w:rsidRPr="00890523" w14:paraId="15B45D52" w14:textId="77777777" w:rsidTr="00890523">
        <w:trPr>
          <w:trHeight w:val="427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992D7" w14:textId="77777777" w:rsidR="00890523" w:rsidRPr="00890523" w:rsidRDefault="00890523" w:rsidP="00890523">
            <w:pPr>
              <w:spacing w:after="0" w:line="240" w:lineRule="auto"/>
              <w:ind w:firstLineChars="200" w:firstLine="440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5-Year R&amp;D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3193F" w14:textId="77777777" w:rsidR="00890523" w:rsidRPr="00890523" w:rsidRDefault="00890523" w:rsidP="00890523">
            <w:pPr>
              <w:spacing w:after="0" w:line="240" w:lineRule="auto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[-10, +10]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C693E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-0.0034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E43D2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0.0082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C9008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-0.0116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E33FD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-0.9725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236A" w14:textId="77777777" w:rsidR="00890523" w:rsidRPr="00890523" w:rsidRDefault="00890523" w:rsidP="0089052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color w:val="222222"/>
                <w:kern w:val="0"/>
                <w:sz w:val="22"/>
                <w:szCs w:val="22"/>
                <w14:ligatures w14:val="none"/>
              </w:rPr>
              <w:t>0.331</w:t>
            </w:r>
          </w:p>
        </w:tc>
      </w:tr>
      <w:tr w:rsidR="00890523" w:rsidRPr="00890523" w14:paraId="3C1B7ED6" w14:textId="77777777" w:rsidTr="00D32BE0">
        <w:trPr>
          <w:trHeight w:val="154"/>
        </w:trPr>
        <w:tc>
          <w:tcPr>
            <w:tcW w:w="9155" w:type="dxa"/>
            <w:gridSpan w:val="7"/>
            <w:tcBorders>
              <w:top w:val="single" w:sz="12" w:space="0" w:color="111111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0AD58351" w14:textId="407BFC27" w:rsidR="00890523" w:rsidRPr="00890523" w:rsidRDefault="00890523" w:rsidP="0089052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890523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Note:</w:t>
            </w:r>
            <w:r w:rsidRPr="007C2D8F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890523">
              <w:rPr>
                <w:rFonts w:ascii="Cambria" w:eastAsia="Times New Roman" w:hAnsi="Cambria" w:cs="Times New Roman"/>
                <w:i/>
                <w:iCs/>
                <w:color w:val="222222"/>
                <w:kern w:val="0"/>
                <w:sz w:val="22"/>
                <w:szCs w:val="22"/>
                <w14:ligatures w14:val="none"/>
              </w:rPr>
              <w:t>Significance levels: * p &lt; 0.05, ** p &lt; 0.01</w:t>
            </w:r>
          </w:p>
        </w:tc>
      </w:tr>
    </w:tbl>
    <w:p w14:paraId="4C34AD11" w14:textId="77777777" w:rsidR="00936123" w:rsidRDefault="00936123" w:rsidP="0042468D">
      <w:pPr>
        <w:spacing w:line="360" w:lineRule="auto"/>
        <w:jc w:val="both"/>
        <w:rPr>
          <w:rFonts w:ascii="Times New Roman" w:hAnsi="Times New Roman" w:cs="Times New Roman"/>
        </w:rPr>
      </w:pPr>
    </w:p>
    <w:p w14:paraId="2B43679F" w14:textId="50FB1A81" w:rsidR="00FC2830" w:rsidRDefault="00202CC7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60B5DB3E" wp14:editId="1A6E1184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0A485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C2D8F">
        <w:rPr>
          <w:rFonts w:ascii="Times New Roman" w:hAnsi="Times New Roman" w:cs="Times New Roman"/>
        </w:rPr>
        <w:t xml:space="preserve">  </w:t>
      </w:r>
    </w:p>
    <w:p w14:paraId="4BB84512" w14:textId="129A16C8" w:rsidR="004079BE" w:rsidRDefault="00A044BB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findings are consistent over </w:t>
      </w:r>
      <w:r w:rsidR="00373D5A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event windows. </w:t>
      </w:r>
      <w:r w:rsidR="007A5806">
        <w:rPr>
          <w:rFonts w:ascii="Times New Roman" w:hAnsi="Times New Roman" w:cs="Times New Roman"/>
        </w:rPr>
        <w:t xml:space="preserve"> Focusing on the </w:t>
      </w:r>
      <w:r w:rsidR="00373D5A">
        <w:rPr>
          <w:rFonts w:ascii="Times New Roman" w:hAnsi="Times New Roman" w:cs="Times New Roman"/>
        </w:rPr>
        <w:t>1-year</w:t>
      </w:r>
      <w:r w:rsidR="007A5806">
        <w:rPr>
          <w:rFonts w:ascii="Times New Roman" w:hAnsi="Times New Roman" w:cs="Times New Roman"/>
        </w:rPr>
        <w:t xml:space="preserve"> R&amp;D classification, </w:t>
      </w:r>
      <w:r w:rsidR="00373D5A">
        <w:rPr>
          <w:rFonts w:ascii="Times New Roman" w:hAnsi="Times New Roman" w:cs="Times New Roman"/>
        </w:rPr>
        <w:t>it's</w:t>
      </w:r>
      <w:r w:rsidR="007A5806">
        <w:rPr>
          <w:rFonts w:ascii="Times New Roman" w:hAnsi="Times New Roman" w:cs="Times New Roman"/>
        </w:rPr>
        <w:t xml:space="preserve"> evident that </w:t>
      </w:r>
      <w:r w:rsidR="00373D5A">
        <w:rPr>
          <w:rFonts w:ascii="Times New Roman" w:hAnsi="Times New Roman" w:cs="Times New Roman"/>
        </w:rPr>
        <w:t xml:space="preserve">the </w:t>
      </w:r>
      <w:r w:rsidR="007A5806">
        <w:rPr>
          <w:rFonts w:ascii="Times New Roman" w:hAnsi="Times New Roman" w:cs="Times New Roman"/>
        </w:rPr>
        <w:t>negative difference in mean CAR</w:t>
      </w:r>
      <w:r w:rsidR="0005036C">
        <w:rPr>
          <w:rFonts w:ascii="Times New Roman" w:hAnsi="Times New Roman" w:cs="Times New Roman"/>
        </w:rPr>
        <w:t>s for high R&amp;D firms is statistically significant</w:t>
      </w:r>
      <w:r w:rsidR="009F79EE">
        <w:rPr>
          <w:rFonts w:ascii="Times New Roman" w:hAnsi="Times New Roman" w:cs="Times New Roman"/>
        </w:rPr>
        <w:t xml:space="preserve"> </w:t>
      </w:r>
      <w:r w:rsidR="00373D5A">
        <w:rPr>
          <w:rFonts w:ascii="Times New Roman" w:hAnsi="Times New Roman" w:cs="Times New Roman"/>
        </w:rPr>
        <w:t>for [</w:t>
      </w:r>
      <w:r w:rsidR="00F60EDF" w:rsidRPr="00F60EDF">
        <w:rPr>
          <w:rFonts w:ascii="Times New Roman" w:hAnsi="Times New Roman" w:cs="Times New Roman"/>
        </w:rPr>
        <w:t>-1, +1] (p &lt; 0.05), [-3, +3] (p &lt; 0.01), and [-5, +5] (p &lt; 0.05) windows</w:t>
      </w:r>
      <w:r w:rsidR="00F60EDF">
        <w:rPr>
          <w:rFonts w:ascii="Times New Roman" w:hAnsi="Times New Roman" w:cs="Times New Roman"/>
        </w:rPr>
        <w:t xml:space="preserve">. </w:t>
      </w:r>
      <w:r w:rsidR="00CB7A25">
        <w:rPr>
          <w:rFonts w:ascii="Times New Roman" w:hAnsi="Times New Roman" w:cs="Times New Roman"/>
        </w:rPr>
        <w:t xml:space="preserve"> The magnitude of this effect is well evident in the -</w:t>
      </w:r>
      <w:r w:rsidR="00EE3AB7">
        <w:rPr>
          <w:rFonts w:ascii="Times New Roman" w:hAnsi="Times New Roman" w:cs="Times New Roman"/>
        </w:rPr>
        <w:t>3, +</w:t>
      </w:r>
      <w:r w:rsidR="00CB7A25">
        <w:rPr>
          <w:rFonts w:ascii="Times New Roman" w:hAnsi="Times New Roman" w:cs="Times New Roman"/>
        </w:rPr>
        <w:t>3 window</w:t>
      </w:r>
      <w:r w:rsidR="002C6784">
        <w:rPr>
          <w:rFonts w:ascii="Times New Roman" w:hAnsi="Times New Roman" w:cs="Times New Roman"/>
        </w:rPr>
        <w:t>,</w:t>
      </w:r>
      <w:r w:rsidR="00CB7A25">
        <w:rPr>
          <w:rFonts w:ascii="Times New Roman" w:hAnsi="Times New Roman" w:cs="Times New Roman"/>
        </w:rPr>
        <w:t xml:space="preserve"> </w:t>
      </w:r>
      <w:r w:rsidR="00CE7C5D">
        <w:rPr>
          <w:rFonts w:ascii="Times New Roman" w:hAnsi="Times New Roman" w:cs="Times New Roman"/>
        </w:rPr>
        <w:t xml:space="preserve">where </w:t>
      </w:r>
      <w:r w:rsidR="00EE3AB7">
        <w:rPr>
          <w:rFonts w:ascii="Times New Roman" w:hAnsi="Times New Roman" w:cs="Times New Roman"/>
        </w:rPr>
        <w:t xml:space="preserve">the </w:t>
      </w:r>
      <w:r w:rsidR="00CE7C5D">
        <w:rPr>
          <w:rFonts w:ascii="Times New Roman" w:hAnsi="Times New Roman" w:cs="Times New Roman"/>
        </w:rPr>
        <w:t>mean CAR for high R&amp;D firms was 1.76 % lower than for low R&amp;D firms</w:t>
      </w:r>
      <w:r w:rsidR="00AA0746">
        <w:rPr>
          <w:rFonts w:ascii="Times New Roman" w:hAnsi="Times New Roman" w:cs="Times New Roman"/>
        </w:rPr>
        <w:t xml:space="preserve">, indicating </w:t>
      </w:r>
      <w:r w:rsidR="00EE3AB7">
        <w:rPr>
          <w:rFonts w:ascii="Times New Roman" w:hAnsi="Times New Roman" w:cs="Times New Roman"/>
        </w:rPr>
        <w:t xml:space="preserve">the </w:t>
      </w:r>
      <w:r w:rsidR="00AA0746">
        <w:rPr>
          <w:rFonts w:ascii="Times New Roman" w:hAnsi="Times New Roman" w:cs="Times New Roman"/>
        </w:rPr>
        <w:t xml:space="preserve">market significantly </w:t>
      </w:r>
      <w:r w:rsidR="00EE3AB7">
        <w:rPr>
          <w:rFonts w:ascii="Times New Roman" w:hAnsi="Times New Roman" w:cs="Times New Roman"/>
        </w:rPr>
        <w:t>punishes</w:t>
      </w:r>
      <w:r w:rsidR="00AA0746">
        <w:rPr>
          <w:rFonts w:ascii="Times New Roman" w:hAnsi="Times New Roman" w:cs="Times New Roman"/>
        </w:rPr>
        <w:t xml:space="preserve"> the </w:t>
      </w:r>
      <w:r w:rsidR="004079BE">
        <w:rPr>
          <w:rFonts w:ascii="Times New Roman" w:hAnsi="Times New Roman" w:cs="Times New Roman"/>
        </w:rPr>
        <w:t>R&amp;D intensive firms for cutting down staff.</w:t>
      </w:r>
    </w:p>
    <w:p w14:paraId="742D0EF5" w14:textId="3A072DEB" w:rsidR="00767019" w:rsidRDefault="004079BE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alternative measures of R&amp;D intensity </w:t>
      </w:r>
      <w:r w:rsidR="007C2D8F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in </w:t>
      </w:r>
      <w:r w:rsidR="000A0FA2">
        <w:rPr>
          <w:rFonts w:ascii="Times New Roman" w:hAnsi="Times New Roman" w:cs="Times New Roman"/>
        </w:rPr>
        <w:t>line with the core findings.</w:t>
      </w:r>
      <w:r w:rsidR="00CA7FA2">
        <w:rPr>
          <w:rFonts w:ascii="Times New Roman" w:hAnsi="Times New Roman" w:cs="Times New Roman"/>
        </w:rPr>
        <w:t xml:space="preserve"> A similar pattern of statistically significant differences is observed </w:t>
      </w:r>
      <w:r w:rsidR="002E7F39">
        <w:rPr>
          <w:rFonts w:ascii="Times New Roman" w:hAnsi="Times New Roman" w:cs="Times New Roman"/>
        </w:rPr>
        <w:t xml:space="preserve">for </w:t>
      </w:r>
      <w:r w:rsidR="002C6784">
        <w:rPr>
          <w:rFonts w:ascii="Times New Roman" w:hAnsi="Times New Roman" w:cs="Times New Roman"/>
        </w:rPr>
        <w:t>3-year</w:t>
      </w:r>
      <w:r w:rsidR="002E7F39">
        <w:rPr>
          <w:rFonts w:ascii="Times New Roman" w:hAnsi="Times New Roman" w:cs="Times New Roman"/>
        </w:rPr>
        <w:t xml:space="preserve"> and </w:t>
      </w:r>
      <w:r w:rsidR="002C6784">
        <w:rPr>
          <w:rFonts w:ascii="Times New Roman" w:hAnsi="Times New Roman" w:cs="Times New Roman"/>
        </w:rPr>
        <w:t>5-year</w:t>
      </w:r>
      <w:r w:rsidR="002E7F39">
        <w:rPr>
          <w:rFonts w:ascii="Times New Roman" w:hAnsi="Times New Roman" w:cs="Times New Roman"/>
        </w:rPr>
        <w:t xml:space="preserve"> classifications.</w:t>
      </w:r>
      <w:r w:rsidR="00723624">
        <w:rPr>
          <w:rFonts w:ascii="Times New Roman" w:hAnsi="Times New Roman" w:cs="Times New Roman"/>
        </w:rPr>
        <w:t xml:space="preserve"> Thi</w:t>
      </w:r>
      <w:r w:rsidR="00FB52DF">
        <w:rPr>
          <w:rFonts w:ascii="Times New Roman" w:hAnsi="Times New Roman" w:cs="Times New Roman"/>
        </w:rPr>
        <w:t xml:space="preserve">s further confirms that core findings are highly robust. </w:t>
      </w:r>
      <w:r w:rsidR="00081861">
        <w:rPr>
          <w:rFonts w:ascii="Times New Roman" w:hAnsi="Times New Roman" w:cs="Times New Roman"/>
        </w:rPr>
        <w:t xml:space="preserve"> </w:t>
      </w:r>
      <w:r w:rsidR="002C6784">
        <w:rPr>
          <w:rFonts w:ascii="Times New Roman" w:hAnsi="Times New Roman" w:cs="Times New Roman"/>
        </w:rPr>
        <w:t>Moreover, the</w:t>
      </w:r>
      <w:r w:rsidR="00081861">
        <w:rPr>
          <w:rFonts w:ascii="Times New Roman" w:hAnsi="Times New Roman" w:cs="Times New Roman"/>
        </w:rPr>
        <w:t xml:space="preserve"> effect appears to be applicable only medium term as the pattern lo</w:t>
      </w:r>
      <w:r w:rsidR="00E37982">
        <w:rPr>
          <w:rFonts w:ascii="Times New Roman" w:hAnsi="Times New Roman" w:cs="Times New Roman"/>
        </w:rPr>
        <w:t xml:space="preserve">ses </w:t>
      </w:r>
      <w:r w:rsidR="00942165">
        <w:rPr>
          <w:rFonts w:ascii="Times New Roman" w:hAnsi="Times New Roman" w:cs="Times New Roman"/>
        </w:rPr>
        <w:t>statistical</w:t>
      </w:r>
      <w:r w:rsidR="00E37982">
        <w:rPr>
          <w:rFonts w:ascii="Times New Roman" w:hAnsi="Times New Roman" w:cs="Times New Roman"/>
        </w:rPr>
        <w:t xml:space="preserve"> significance in the longest window of -10,+10 across all classifications.</w:t>
      </w:r>
    </w:p>
    <w:p w14:paraId="7306D215" w14:textId="39DC6599" w:rsidR="004079BE" w:rsidRDefault="00767019" w:rsidP="0042468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hypothesis tests </w:t>
      </w:r>
      <w:r w:rsidR="00942165">
        <w:rPr>
          <w:rFonts w:ascii="Times New Roman" w:hAnsi="Times New Roman" w:cs="Times New Roman"/>
        </w:rPr>
        <w:t>confirm</w:t>
      </w:r>
      <w:r>
        <w:rPr>
          <w:rFonts w:ascii="Times New Roman" w:hAnsi="Times New Roman" w:cs="Times New Roman"/>
        </w:rPr>
        <w:t xml:space="preserve"> that </w:t>
      </w:r>
      <w:r w:rsidR="0094216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stock market </w:t>
      </w:r>
      <w:r w:rsidR="00942165">
        <w:rPr>
          <w:rFonts w:ascii="Times New Roman" w:hAnsi="Times New Roman" w:cs="Times New Roman"/>
        </w:rPr>
        <w:t>penalizes</w:t>
      </w:r>
      <w:r>
        <w:rPr>
          <w:rFonts w:ascii="Times New Roman" w:hAnsi="Times New Roman" w:cs="Times New Roman"/>
        </w:rPr>
        <w:t xml:space="preserve"> high R&amp;D firms in </w:t>
      </w:r>
      <w:r w:rsidR="001E3AAE">
        <w:rPr>
          <w:rFonts w:ascii="Times New Roman" w:hAnsi="Times New Roman" w:cs="Times New Roman"/>
        </w:rPr>
        <w:t xml:space="preserve">R&amp;D intensive firms for layoff </w:t>
      </w:r>
      <w:r w:rsidR="00942165">
        <w:rPr>
          <w:rFonts w:ascii="Times New Roman" w:hAnsi="Times New Roman" w:cs="Times New Roman"/>
        </w:rPr>
        <w:t>announcements</w:t>
      </w:r>
      <w:r w:rsidR="00B550D1">
        <w:rPr>
          <w:rFonts w:ascii="Times New Roman" w:hAnsi="Times New Roman" w:cs="Times New Roman"/>
        </w:rPr>
        <w:t xml:space="preserve"> compared to less R&amp;D intensive firms. This effect is mostly observed in the weeks immediately following the announcement and </w:t>
      </w:r>
      <w:r w:rsidR="00942165">
        <w:rPr>
          <w:rFonts w:ascii="Times New Roman" w:hAnsi="Times New Roman" w:cs="Times New Roman"/>
        </w:rPr>
        <w:t>holds</w:t>
      </w:r>
      <w:r w:rsidR="00380C23">
        <w:rPr>
          <w:rFonts w:ascii="Times New Roman" w:hAnsi="Times New Roman" w:cs="Times New Roman"/>
        </w:rPr>
        <w:t xml:space="preserve"> </w:t>
      </w:r>
      <w:r w:rsidR="00942165">
        <w:rPr>
          <w:rFonts w:ascii="Times New Roman" w:hAnsi="Times New Roman" w:cs="Times New Roman"/>
        </w:rPr>
        <w:t xml:space="preserve">true </w:t>
      </w:r>
      <w:r w:rsidR="00380C23">
        <w:rPr>
          <w:rFonts w:ascii="Times New Roman" w:hAnsi="Times New Roman" w:cs="Times New Roman"/>
        </w:rPr>
        <w:t xml:space="preserve">across </w:t>
      </w:r>
      <w:r w:rsidR="00942165">
        <w:rPr>
          <w:rFonts w:ascii="Times New Roman" w:hAnsi="Times New Roman" w:cs="Times New Roman"/>
        </w:rPr>
        <w:t>various</w:t>
      </w:r>
      <w:r w:rsidR="00380C23">
        <w:rPr>
          <w:rFonts w:ascii="Times New Roman" w:hAnsi="Times New Roman" w:cs="Times New Roman"/>
        </w:rPr>
        <w:t xml:space="preserve"> </w:t>
      </w:r>
      <w:r w:rsidR="00942165">
        <w:rPr>
          <w:rFonts w:ascii="Times New Roman" w:hAnsi="Times New Roman" w:cs="Times New Roman"/>
        </w:rPr>
        <w:t>measures</w:t>
      </w:r>
      <w:r w:rsidR="00380C23">
        <w:rPr>
          <w:rFonts w:ascii="Times New Roman" w:hAnsi="Times New Roman" w:cs="Times New Roman"/>
        </w:rPr>
        <w:t xml:space="preserve"> of R&amp;D intensity. Furthermore, the </w:t>
      </w:r>
      <w:r w:rsidR="00942165">
        <w:rPr>
          <w:rFonts w:ascii="Times New Roman" w:hAnsi="Times New Roman" w:cs="Times New Roman"/>
        </w:rPr>
        <w:t>findings</w:t>
      </w:r>
      <w:r w:rsidR="00380C23">
        <w:rPr>
          <w:rFonts w:ascii="Times New Roman" w:hAnsi="Times New Roman" w:cs="Times New Roman"/>
        </w:rPr>
        <w:t xml:space="preserve"> support </w:t>
      </w:r>
      <w:r w:rsidR="00942165">
        <w:rPr>
          <w:rFonts w:ascii="Times New Roman" w:hAnsi="Times New Roman" w:cs="Times New Roman"/>
        </w:rPr>
        <w:t>the resource-based</w:t>
      </w:r>
      <w:r w:rsidR="00380C23">
        <w:rPr>
          <w:rFonts w:ascii="Times New Roman" w:hAnsi="Times New Roman" w:cs="Times New Roman"/>
        </w:rPr>
        <w:t xml:space="preserve"> view </w:t>
      </w:r>
      <w:r w:rsidR="001045F4">
        <w:rPr>
          <w:rFonts w:ascii="Times New Roman" w:hAnsi="Times New Roman" w:cs="Times New Roman"/>
        </w:rPr>
        <w:t>where layoffs are considered to be</w:t>
      </w:r>
      <w:r w:rsidR="00A17C77">
        <w:rPr>
          <w:rFonts w:ascii="Times New Roman" w:hAnsi="Times New Roman" w:cs="Times New Roman"/>
        </w:rPr>
        <w:t xml:space="preserve"> a</w:t>
      </w:r>
      <w:r w:rsidR="001045F4">
        <w:rPr>
          <w:rFonts w:ascii="Times New Roman" w:hAnsi="Times New Roman" w:cs="Times New Roman"/>
        </w:rPr>
        <w:t xml:space="preserve"> </w:t>
      </w:r>
      <w:r w:rsidR="00942165">
        <w:rPr>
          <w:rFonts w:ascii="Times New Roman" w:hAnsi="Times New Roman" w:cs="Times New Roman"/>
        </w:rPr>
        <w:t>value-destroying</w:t>
      </w:r>
      <w:r w:rsidR="001045F4">
        <w:rPr>
          <w:rFonts w:ascii="Times New Roman" w:hAnsi="Times New Roman" w:cs="Times New Roman"/>
        </w:rPr>
        <w:t xml:space="preserve"> </w:t>
      </w:r>
      <w:r w:rsidR="00A17C77">
        <w:rPr>
          <w:rFonts w:ascii="Times New Roman" w:hAnsi="Times New Roman" w:cs="Times New Roman"/>
        </w:rPr>
        <w:t xml:space="preserve">activity for innovative firms. On the other hand, findings are </w:t>
      </w:r>
      <w:r w:rsidR="00DD3DB4">
        <w:rPr>
          <w:rFonts w:ascii="Times New Roman" w:hAnsi="Times New Roman" w:cs="Times New Roman"/>
        </w:rPr>
        <w:t xml:space="preserve">also </w:t>
      </w:r>
      <w:r w:rsidR="00A17C77">
        <w:rPr>
          <w:rFonts w:ascii="Times New Roman" w:hAnsi="Times New Roman" w:cs="Times New Roman"/>
        </w:rPr>
        <w:t>consistent with the signal</w:t>
      </w:r>
      <w:r w:rsidR="00DD3DB4">
        <w:rPr>
          <w:rFonts w:ascii="Times New Roman" w:hAnsi="Times New Roman" w:cs="Times New Roman"/>
        </w:rPr>
        <w:t>ing</w:t>
      </w:r>
      <w:r w:rsidR="00A17C77">
        <w:rPr>
          <w:rFonts w:ascii="Times New Roman" w:hAnsi="Times New Roman" w:cs="Times New Roman"/>
        </w:rPr>
        <w:t xml:space="preserve"> theory</w:t>
      </w:r>
      <w:r w:rsidR="00DD3DB4">
        <w:rPr>
          <w:rFonts w:ascii="Times New Roman" w:hAnsi="Times New Roman" w:cs="Times New Roman"/>
        </w:rPr>
        <w:t xml:space="preserve"> that </w:t>
      </w:r>
      <w:r w:rsidR="00942165">
        <w:rPr>
          <w:rFonts w:ascii="Times New Roman" w:hAnsi="Times New Roman" w:cs="Times New Roman"/>
        </w:rPr>
        <w:t>states</w:t>
      </w:r>
      <w:r w:rsidR="00413A67">
        <w:rPr>
          <w:rFonts w:ascii="Times New Roman" w:hAnsi="Times New Roman" w:cs="Times New Roman"/>
        </w:rPr>
        <w:t xml:space="preserve"> layoff as a powerful signal of negative private information</w:t>
      </w:r>
      <w:r w:rsidR="004100B3">
        <w:rPr>
          <w:rFonts w:ascii="Times New Roman" w:hAnsi="Times New Roman" w:cs="Times New Roman"/>
        </w:rPr>
        <w:t xml:space="preserve">, </w:t>
      </w:r>
      <w:r w:rsidR="00942165">
        <w:rPr>
          <w:rFonts w:ascii="Times New Roman" w:hAnsi="Times New Roman" w:cs="Times New Roman"/>
        </w:rPr>
        <w:t>which</w:t>
      </w:r>
      <w:r w:rsidR="004100B3">
        <w:rPr>
          <w:rFonts w:ascii="Times New Roman" w:hAnsi="Times New Roman" w:cs="Times New Roman"/>
        </w:rPr>
        <w:t xml:space="preserve"> suggests the company is under financial distress</w:t>
      </w:r>
      <w:r w:rsidR="00942165">
        <w:rPr>
          <w:rFonts w:ascii="Times New Roman" w:hAnsi="Times New Roman" w:cs="Times New Roman"/>
        </w:rPr>
        <w:t xml:space="preserve"> or facing other issues</w:t>
      </w:r>
      <w:r w:rsidR="008545D6">
        <w:rPr>
          <w:rFonts w:ascii="Times New Roman" w:hAnsi="Times New Roman" w:cs="Times New Roman"/>
        </w:rPr>
        <w:t>.</w:t>
      </w:r>
      <w:r w:rsidR="00A17C77">
        <w:rPr>
          <w:rFonts w:ascii="Times New Roman" w:hAnsi="Times New Roman" w:cs="Times New Roman"/>
        </w:rPr>
        <w:t xml:space="preserve"> </w:t>
      </w:r>
    </w:p>
    <w:p w14:paraId="0A058F7D" w14:textId="749E4996" w:rsidR="00C1694C" w:rsidRDefault="00C1694C" w:rsidP="00C1694C">
      <w:pPr>
        <w:pStyle w:val="Title"/>
      </w:pPr>
      <w:r>
        <w:t>Conclusion</w:t>
      </w:r>
    </w:p>
    <w:p w14:paraId="4C5AC3AA" w14:textId="4D5A1E0C" w:rsidR="00083C85" w:rsidRPr="00942165" w:rsidRDefault="00083C85" w:rsidP="00942165">
      <w:pPr>
        <w:spacing w:line="360" w:lineRule="auto"/>
        <w:jc w:val="both"/>
        <w:rPr>
          <w:rFonts w:ascii="Times New Roman" w:hAnsi="Times New Roman" w:cs="Times New Roman"/>
        </w:rPr>
      </w:pPr>
      <w:r w:rsidRPr="00942165">
        <w:rPr>
          <w:rFonts w:ascii="Times New Roman" w:hAnsi="Times New Roman" w:cs="Times New Roman"/>
        </w:rPr>
        <w:t xml:space="preserve">This study </w:t>
      </w:r>
      <w:r w:rsidR="008E5773" w:rsidRPr="00942165">
        <w:rPr>
          <w:rFonts w:ascii="Times New Roman" w:hAnsi="Times New Roman" w:cs="Times New Roman"/>
        </w:rPr>
        <w:t>was</w:t>
      </w:r>
      <w:r w:rsidRPr="00942165">
        <w:rPr>
          <w:rFonts w:ascii="Times New Roman" w:hAnsi="Times New Roman" w:cs="Times New Roman"/>
        </w:rPr>
        <w:t xml:space="preserve"> conducted to determine how stock market reactions to layoffs announcements differ between firms with high and low R&amp;D intensity. The results from the descriptive statistics, univariate analysis, and hypothesis testing provide clear and robust answers to the research question. The findings show a statistically significant and different market reaction for firms with high and low R&amp;D</w:t>
      </w:r>
      <w:r w:rsidR="008E5773" w:rsidRPr="00942165">
        <w:rPr>
          <w:rFonts w:ascii="Times New Roman" w:hAnsi="Times New Roman" w:cs="Times New Roman"/>
        </w:rPr>
        <w:t xml:space="preserve"> intensities</w:t>
      </w:r>
      <w:r w:rsidRPr="00942165">
        <w:rPr>
          <w:rFonts w:ascii="Times New Roman" w:hAnsi="Times New Roman" w:cs="Times New Roman"/>
        </w:rPr>
        <w:t>. Investors penalize R&amp;D-intensive firms for announcing workforce reductions, resulting in negative abnormal returns. In contrast, firms with low R&amp;D intensity experience positive abnormal returns for the same action. These findings are consistent across multiple event windows and R&amp;D intensity measures.</w:t>
      </w:r>
    </w:p>
    <w:p w14:paraId="6E08111B" w14:textId="77777777" w:rsidR="00083C85" w:rsidRPr="00942165" w:rsidRDefault="00083C85" w:rsidP="00942165">
      <w:pPr>
        <w:spacing w:line="360" w:lineRule="auto"/>
        <w:jc w:val="both"/>
        <w:rPr>
          <w:rFonts w:ascii="Times New Roman" w:hAnsi="Times New Roman" w:cs="Times New Roman"/>
        </w:rPr>
      </w:pPr>
      <w:r w:rsidRPr="00942165">
        <w:rPr>
          <w:rFonts w:ascii="Times New Roman" w:hAnsi="Times New Roman" w:cs="Times New Roman"/>
        </w:rPr>
        <w:lastRenderedPageBreak/>
        <w:t>The findings also support the resource-based view, where layoffs are perceived as a destructive act that affects innovative human capital, and signaling theory, where layoffs are interpreted as a response to financial distress experienced by R&amp;D-intensive firms.</w:t>
      </w:r>
    </w:p>
    <w:p w14:paraId="76D5CD58" w14:textId="23E2C331" w:rsidR="00DC3EE3" w:rsidRPr="00942165" w:rsidRDefault="00083C85" w:rsidP="00942165">
      <w:pPr>
        <w:spacing w:line="360" w:lineRule="auto"/>
        <w:jc w:val="both"/>
        <w:rPr>
          <w:rFonts w:ascii="Times New Roman" w:hAnsi="Times New Roman" w:cs="Times New Roman"/>
        </w:rPr>
      </w:pPr>
      <w:r w:rsidRPr="00942165">
        <w:rPr>
          <w:rFonts w:ascii="Times New Roman" w:hAnsi="Times New Roman" w:cs="Times New Roman"/>
        </w:rPr>
        <w:t xml:space="preserve">Several limitations of this study present opportunities for future research. Due to limited computing power, the researcher had to settle for less efficient fuzzy join parameters, which resulted in only a 14.06% match rate between the Compustat database and the layoff database. With more advanced computing resources, the researcher could have improved the fuzzy join algorithm by incorporating additional matching parameters. </w:t>
      </w:r>
      <w:r w:rsidR="00912C68" w:rsidRPr="00942165">
        <w:rPr>
          <w:rFonts w:ascii="Times New Roman" w:hAnsi="Times New Roman" w:cs="Times New Roman"/>
        </w:rPr>
        <w:t xml:space="preserve">Also, </w:t>
      </w:r>
      <w:r w:rsidRPr="00942165">
        <w:rPr>
          <w:rFonts w:ascii="Times New Roman" w:hAnsi="Times New Roman" w:cs="Times New Roman"/>
        </w:rPr>
        <w:t>Future research could employ multivariate regression to control for firm-specific variables and more precisely isolate the R&amp;D effect. The sample is based on U.S. firms and publicly announced layoffs that meet WARN Act criteria; therefore, the findings may not be generalizable to small firms or to different international contexts.</w:t>
      </w:r>
    </w:p>
    <w:p w14:paraId="150EA6D3" w14:textId="7E861DB8" w:rsidR="0013553A" w:rsidRDefault="00DC3EE3" w:rsidP="00DC3EE3">
      <w:pPr>
        <w:pStyle w:val="Title"/>
      </w:pPr>
      <w:r>
        <w:t>References</w:t>
      </w:r>
      <w:r w:rsidR="0097110A">
        <w:t xml:space="preserve"> </w:t>
      </w:r>
      <w:r w:rsidR="00B83247">
        <w:t xml:space="preserve"> </w:t>
      </w:r>
      <w:r w:rsidR="0013553A">
        <w:t xml:space="preserve"> </w:t>
      </w:r>
    </w:p>
    <w:p w14:paraId="4B5361CE" w14:textId="77777777" w:rsidR="00DC3EE3" w:rsidRPr="00DC3EE3" w:rsidRDefault="00DC3EE3" w:rsidP="00DC3EE3">
      <w:pPr>
        <w:pStyle w:val="Bibliography"/>
        <w:rPr>
          <w:rFonts w:ascii="Calibri" w:hAnsi="Calibri" w:cs="Calibri"/>
          <w:kern w:val="0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C3EE3">
        <w:rPr>
          <w:rFonts w:ascii="Calibri" w:hAnsi="Calibri" w:cs="Calibri"/>
          <w:kern w:val="0"/>
        </w:rPr>
        <w:t xml:space="preserve">Arain, O. (2025). </w:t>
      </w:r>
      <w:r w:rsidRPr="00DC3EE3">
        <w:rPr>
          <w:rFonts w:ascii="Calibri" w:hAnsi="Calibri" w:cs="Calibri"/>
          <w:i/>
          <w:iCs/>
          <w:kern w:val="0"/>
        </w:rPr>
        <w:t>WARN Database</w:t>
      </w:r>
      <w:r w:rsidRPr="00DC3EE3">
        <w:rPr>
          <w:rFonts w:ascii="Calibri" w:hAnsi="Calibri" w:cs="Calibri"/>
          <w:kern w:val="0"/>
        </w:rPr>
        <w:t>. WARN Database. https://layoffdata.com/cited/</w:t>
      </w:r>
    </w:p>
    <w:p w14:paraId="58DBF2C0" w14:textId="77777777" w:rsidR="00DC3EE3" w:rsidRPr="00DC3EE3" w:rsidRDefault="00DC3EE3" w:rsidP="00DC3EE3">
      <w:pPr>
        <w:pStyle w:val="Bibliography"/>
        <w:rPr>
          <w:rFonts w:ascii="Calibri" w:hAnsi="Calibri" w:cs="Calibri"/>
          <w:kern w:val="0"/>
        </w:rPr>
      </w:pPr>
      <w:r w:rsidRPr="00DC3EE3">
        <w:rPr>
          <w:rFonts w:ascii="Calibri" w:hAnsi="Calibri" w:cs="Calibri"/>
          <w:kern w:val="0"/>
        </w:rPr>
        <w:t xml:space="preserve">Milkovich, G. T., Gerhart, B., &amp; Hannon, J. (1991). The effects of research and development intensity on managerial compensation in large organizations. </w:t>
      </w:r>
      <w:r w:rsidRPr="00DC3EE3">
        <w:rPr>
          <w:rFonts w:ascii="Calibri" w:hAnsi="Calibri" w:cs="Calibri"/>
          <w:i/>
          <w:iCs/>
          <w:kern w:val="0"/>
        </w:rPr>
        <w:t>The Journal of High Technology Management Research</w:t>
      </w:r>
      <w:r w:rsidRPr="00DC3EE3">
        <w:rPr>
          <w:rFonts w:ascii="Calibri" w:hAnsi="Calibri" w:cs="Calibri"/>
          <w:kern w:val="0"/>
        </w:rPr>
        <w:t xml:space="preserve">, </w:t>
      </w:r>
      <w:r w:rsidRPr="00DC3EE3">
        <w:rPr>
          <w:rFonts w:ascii="Calibri" w:hAnsi="Calibri" w:cs="Calibri"/>
          <w:i/>
          <w:iCs/>
          <w:kern w:val="0"/>
        </w:rPr>
        <w:t>2</w:t>
      </w:r>
      <w:r w:rsidRPr="00DC3EE3">
        <w:rPr>
          <w:rFonts w:ascii="Calibri" w:hAnsi="Calibri" w:cs="Calibri"/>
          <w:kern w:val="0"/>
        </w:rPr>
        <w:t>(1), 133–150. https://doi.org/10.1016/1047-8310(91)90018-J</w:t>
      </w:r>
    </w:p>
    <w:p w14:paraId="5064B0BA" w14:textId="035EF813" w:rsidR="00DC3EE3" w:rsidRPr="00DC3EE3" w:rsidRDefault="00DC3EE3" w:rsidP="00DC3EE3">
      <w:r>
        <w:fldChar w:fldCharType="end"/>
      </w:r>
    </w:p>
    <w:p w14:paraId="1FAB48C0" w14:textId="77777777" w:rsidR="009D510E" w:rsidRDefault="009D510E" w:rsidP="0042468D">
      <w:pPr>
        <w:spacing w:line="360" w:lineRule="auto"/>
        <w:jc w:val="both"/>
        <w:rPr>
          <w:rFonts w:ascii="Times New Roman" w:hAnsi="Times New Roman" w:cs="Times New Roman"/>
        </w:rPr>
      </w:pPr>
    </w:p>
    <w:p w14:paraId="6566E105" w14:textId="77777777" w:rsidR="009D510E" w:rsidRDefault="009D510E" w:rsidP="00A044BB">
      <w:pPr>
        <w:spacing w:line="276" w:lineRule="auto"/>
        <w:rPr>
          <w:rFonts w:ascii="Times New Roman" w:hAnsi="Times New Roman" w:cs="Times New Roman"/>
        </w:rPr>
      </w:pPr>
    </w:p>
    <w:p w14:paraId="60AA30AC" w14:textId="77777777" w:rsidR="009D510E" w:rsidRPr="009E4409" w:rsidRDefault="009D510E" w:rsidP="00A044BB">
      <w:pPr>
        <w:spacing w:line="276" w:lineRule="auto"/>
        <w:rPr>
          <w:rFonts w:ascii="Times New Roman" w:hAnsi="Times New Roman" w:cs="Times New Roman"/>
        </w:rPr>
      </w:pPr>
    </w:p>
    <w:sectPr w:rsidR="009D510E" w:rsidRPr="009E4409" w:rsidSect="004671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E2D"/>
    <w:multiLevelType w:val="multilevel"/>
    <w:tmpl w:val="30F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01CB"/>
    <w:multiLevelType w:val="multilevel"/>
    <w:tmpl w:val="C95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500A"/>
    <w:multiLevelType w:val="hybridMultilevel"/>
    <w:tmpl w:val="9BF8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8772A"/>
    <w:multiLevelType w:val="hybridMultilevel"/>
    <w:tmpl w:val="C5D6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36EA1"/>
    <w:multiLevelType w:val="multilevel"/>
    <w:tmpl w:val="EB8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21948">
    <w:abstractNumId w:val="4"/>
  </w:num>
  <w:num w:numId="2" w16cid:durableId="1007172998">
    <w:abstractNumId w:val="0"/>
  </w:num>
  <w:num w:numId="3" w16cid:durableId="299577457">
    <w:abstractNumId w:val="1"/>
  </w:num>
  <w:num w:numId="4" w16cid:durableId="1953124205">
    <w:abstractNumId w:val="3"/>
  </w:num>
  <w:num w:numId="5" w16cid:durableId="1015687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62"/>
    <w:rsid w:val="00003112"/>
    <w:rsid w:val="00012B2A"/>
    <w:rsid w:val="00014DE1"/>
    <w:rsid w:val="000206C7"/>
    <w:rsid w:val="00024479"/>
    <w:rsid w:val="0003384A"/>
    <w:rsid w:val="0004315D"/>
    <w:rsid w:val="000458B3"/>
    <w:rsid w:val="0005036C"/>
    <w:rsid w:val="00050B20"/>
    <w:rsid w:val="00051D1F"/>
    <w:rsid w:val="00056525"/>
    <w:rsid w:val="00057D6E"/>
    <w:rsid w:val="0006365B"/>
    <w:rsid w:val="00081861"/>
    <w:rsid w:val="00083C85"/>
    <w:rsid w:val="00084B18"/>
    <w:rsid w:val="00087FB7"/>
    <w:rsid w:val="000909C0"/>
    <w:rsid w:val="000925BE"/>
    <w:rsid w:val="00094183"/>
    <w:rsid w:val="000A0FA2"/>
    <w:rsid w:val="000A2B85"/>
    <w:rsid w:val="000A6AFD"/>
    <w:rsid w:val="000A7B7C"/>
    <w:rsid w:val="000B012C"/>
    <w:rsid w:val="000C3795"/>
    <w:rsid w:val="000D017D"/>
    <w:rsid w:val="000D1F83"/>
    <w:rsid w:val="000D32AD"/>
    <w:rsid w:val="000E089C"/>
    <w:rsid w:val="000E4888"/>
    <w:rsid w:val="000E6D45"/>
    <w:rsid w:val="000F1832"/>
    <w:rsid w:val="000F541D"/>
    <w:rsid w:val="001008E0"/>
    <w:rsid w:val="00101BBA"/>
    <w:rsid w:val="00102ECC"/>
    <w:rsid w:val="001045F4"/>
    <w:rsid w:val="00105946"/>
    <w:rsid w:val="00125589"/>
    <w:rsid w:val="0013553A"/>
    <w:rsid w:val="00136336"/>
    <w:rsid w:val="001419BA"/>
    <w:rsid w:val="00163A7E"/>
    <w:rsid w:val="00175716"/>
    <w:rsid w:val="00177A7D"/>
    <w:rsid w:val="0018452E"/>
    <w:rsid w:val="00185F53"/>
    <w:rsid w:val="001A6FC3"/>
    <w:rsid w:val="001B5335"/>
    <w:rsid w:val="001B7F5F"/>
    <w:rsid w:val="001D0614"/>
    <w:rsid w:val="001D4AAB"/>
    <w:rsid w:val="001D7B39"/>
    <w:rsid w:val="001D7F33"/>
    <w:rsid w:val="001E0146"/>
    <w:rsid w:val="001E0279"/>
    <w:rsid w:val="001E3AAE"/>
    <w:rsid w:val="00201D18"/>
    <w:rsid w:val="00202CC7"/>
    <w:rsid w:val="002157F9"/>
    <w:rsid w:val="0022121A"/>
    <w:rsid w:val="00222899"/>
    <w:rsid w:val="00234993"/>
    <w:rsid w:val="00240261"/>
    <w:rsid w:val="00240AE7"/>
    <w:rsid w:val="00241961"/>
    <w:rsid w:val="00250123"/>
    <w:rsid w:val="002558E0"/>
    <w:rsid w:val="00281740"/>
    <w:rsid w:val="00283B2C"/>
    <w:rsid w:val="00286393"/>
    <w:rsid w:val="00291DC0"/>
    <w:rsid w:val="002923B2"/>
    <w:rsid w:val="002955F0"/>
    <w:rsid w:val="002A6E7D"/>
    <w:rsid w:val="002C43B4"/>
    <w:rsid w:val="002C6784"/>
    <w:rsid w:val="002D43C6"/>
    <w:rsid w:val="002D4686"/>
    <w:rsid w:val="002D4851"/>
    <w:rsid w:val="002D557B"/>
    <w:rsid w:val="002D6745"/>
    <w:rsid w:val="002D6D26"/>
    <w:rsid w:val="002D7C2E"/>
    <w:rsid w:val="002E0A6F"/>
    <w:rsid w:val="002E2E26"/>
    <w:rsid w:val="002E7F39"/>
    <w:rsid w:val="002F55CF"/>
    <w:rsid w:val="0030728A"/>
    <w:rsid w:val="00315B92"/>
    <w:rsid w:val="0031790E"/>
    <w:rsid w:val="00335C1C"/>
    <w:rsid w:val="00344522"/>
    <w:rsid w:val="00351410"/>
    <w:rsid w:val="00360523"/>
    <w:rsid w:val="00361129"/>
    <w:rsid w:val="00364C10"/>
    <w:rsid w:val="0037045E"/>
    <w:rsid w:val="00373D5A"/>
    <w:rsid w:val="00380C23"/>
    <w:rsid w:val="003B2C2B"/>
    <w:rsid w:val="003D3BCC"/>
    <w:rsid w:val="003D4AB0"/>
    <w:rsid w:val="003E33CF"/>
    <w:rsid w:val="003E3E93"/>
    <w:rsid w:val="003E3E9D"/>
    <w:rsid w:val="003E4F80"/>
    <w:rsid w:val="003F1B8C"/>
    <w:rsid w:val="003F7E5D"/>
    <w:rsid w:val="004079BE"/>
    <w:rsid w:val="004100B3"/>
    <w:rsid w:val="0041288D"/>
    <w:rsid w:val="00413A67"/>
    <w:rsid w:val="00420EEF"/>
    <w:rsid w:val="00422179"/>
    <w:rsid w:val="0042468D"/>
    <w:rsid w:val="00425A5A"/>
    <w:rsid w:val="00431C80"/>
    <w:rsid w:val="00431CCE"/>
    <w:rsid w:val="0043339A"/>
    <w:rsid w:val="00445989"/>
    <w:rsid w:val="00447D50"/>
    <w:rsid w:val="004548F1"/>
    <w:rsid w:val="00454D71"/>
    <w:rsid w:val="00461036"/>
    <w:rsid w:val="00467192"/>
    <w:rsid w:val="00467F31"/>
    <w:rsid w:val="00470331"/>
    <w:rsid w:val="004750D9"/>
    <w:rsid w:val="004817E6"/>
    <w:rsid w:val="00496E3F"/>
    <w:rsid w:val="004A5AC7"/>
    <w:rsid w:val="004D5A2D"/>
    <w:rsid w:val="004E6A3F"/>
    <w:rsid w:val="004F1E7D"/>
    <w:rsid w:val="004F1FA3"/>
    <w:rsid w:val="004F42DD"/>
    <w:rsid w:val="00500E51"/>
    <w:rsid w:val="00504E79"/>
    <w:rsid w:val="00505562"/>
    <w:rsid w:val="00506F2B"/>
    <w:rsid w:val="0051472D"/>
    <w:rsid w:val="00515FD1"/>
    <w:rsid w:val="00516156"/>
    <w:rsid w:val="0053034D"/>
    <w:rsid w:val="005344EC"/>
    <w:rsid w:val="00542CAE"/>
    <w:rsid w:val="005444B1"/>
    <w:rsid w:val="00546CC8"/>
    <w:rsid w:val="0055053E"/>
    <w:rsid w:val="00555313"/>
    <w:rsid w:val="00555973"/>
    <w:rsid w:val="005626CC"/>
    <w:rsid w:val="005669D1"/>
    <w:rsid w:val="00567DAC"/>
    <w:rsid w:val="00570930"/>
    <w:rsid w:val="00581765"/>
    <w:rsid w:val="00581B3F"/>
    <w:rsid w:val="0058714D"/>
    <w:rsid w:val="00587B7C"/>
    <w:rsid w:val="00590078"/>
    <w:rsid w:val="00591B1C"/>
    <w:rsid w:val="00591DD7"/>
    <w:rsid w:val="005923AE"/>
    <w:rsid w:val="005B381A"/>
    <w:rsid w:val="005B39CA"/>
    <w:rsid w:val="005D10C8"/>
    <w:rsid w:val="005D3BA4"/>
    <w:rsid w:val="005D5D1E"/>
    <w:rsid w:val="005E3622"/>
    <w:rsid w:val="005E5D62"/>
    <w:rsid w:val="005F12B3"/>
    <w:rsid w:val="005F389B"/>
    <w:rsid w:val="005F3C2C"/>
    <w:rsid w:val="005F4070"/>
    <w:rsid w:val="005F460A"/>
    <w:rsid w:val="006039E8"/>
    <w:rsid w:val="00611D49"/>
    <w:rsid w:val="00612131"/>
    <w:rsid w:val="006129C0"/>
    <w:rsid w:val="00624462"/>
    <w:rsid w:val="0062519D"/>
    <w:rsid w:val="006448B4"/>
    <w:rsid w:val="00647020"/>
    <w:rsid w:val="00647364"/>
    <w:rsid w:val="00654317"/>
    <w:rsid w:val="00657051"/>
    <w:rsid w:val="00662732"/>
    <w:rsid w:val="00663640"/>
    <w:rsid w:val="0066378F"/>
    <w:rsid w:val="00665F15"/>
    <w:rsid w:val="006672C2"/>
    <w:rsid w:val="006736DB"/>
    <w:rsid w:val="00674DC9"/>
    <w:rsid w:val="006846F7"/>
    <w:rsid w:val="00693625"/>
    <w:rsid w:val="00695DE8"/>
    <w:rsid w:val="006A17FB"/>
    <w:rsid w:val="006A1B58"/>
    <w:rsid w:val="006A5909"/>
    <w:rsid w:val="006B0A0F"/>
    <w:rsid w:val="006B2E07"/>
    <w:rsid w:val="006C10D2"/>
    <w:rsid w:val="006C3C69"/>
    <w:rsid w:val="006C710E"/>
    <w:rsid w:val="006C74D1"/>
    <w:rsid w:val="006D6D38"/>
    <w:rsid w:val="006E6F60"/>
    <w:rsid w:val="006F6BDA"/>
    <w:rsid w:val="00705F07"/>
    <w:rsid w:val="00720151"/>
    <w:rsid w:val="00723624"/>
    <w:rsid w:val="007376C5"/>
    <w:rsid w:val="0074417E"/>
    <w:rsid w:val="00745F95"/>
    <w:rsid w:val="007538D5"/>
    <w:rsid w:val="00755610"/>
    <w:rsid w:val="0076210D"/>
    <w:rsid w:val="00767012"/>
    <w:rsid w:val="00767019"/>
    <w:rsid w:val="00770545"/>
    <w:rsid w:val="0077686B"/>
    <w:rsid w:val="00785550"/>
    <w:rsid w:val="007928BF"/>
    <w:rsid w:val="00796E63"/>
    <w:rsid w:val="007A13DE"/>
    <w:rsid w:val="007A4E4A"/>
    <w:rsid w:val="007A5806"/>
    <w:rsid w:val="007B4A5D"/>
    <w:rsid w:val="007B7025"/>
    <w:rsid w:val="007C222A"/>
    <w:rsid w:val="007C2D8F"/>
    <w:rsid w:val="007C3AE4"/>
    <w:rsid w:val="007C5A86"/>
    <w:rsid w:val="007D7951"/>
    <w:rsid w:val="007E05E8"/>
    <w:rsid w:val="00801FAB"/>
    <w:rsid w:val="008068EC"/>
    <w:rsid w:val="008203EC"/>
    <w:rsid w:val="00822434"/>
    <w:rsid w:val="00822988"/>
    <w:rsid w:val="00826AA2"/>
    <w:rsid w:val="008271EA"/>
    <w:rsid w:val="0084271B"/>
    <w:rsid w:val="00852D22"/>
    <w:rsid w:val="008545D6"/>
    <w:rsid w:val="008562BE"/>
    <w:rsid w:val="00864EBE"/>
    <w:rsid w:val="0087536B"/>
    <w:rsid w:val="00876C7B"/>
    <w:rsid w:val="00877382"/>
    <w:rsid w:val="0088009B"/>
    <w:rsid w:val="00880F0A"/>
    <w:rsid w:val="00881167"/>
    <w:rsid w:val="00881378"/>
    <w:rsid w:val="00890064"/>
    <w:rsid w:val="00890523"/>
    <w:rsid w:val="00891229"/>
    <w:rsid w:val="00893A7C"/>
    <w:rsid w:val="00895B99"/>
    <w:rsid w:val="008A00D1"/>
    <w:rsid w:val="008A7C74"/>
    <w:rsid w:val="008B0A8D"/>
    <w:rsid w:val="008B3DE7"/>
    <w:rsid w:val="008B4D94"/>
    <w:rsid w:val="008B77E5"/>
    <w:rsid w:val="008C0815"/>
    <w:rsid w:val="008C1E12"/>
    <w:rsid w:val="008C2530"/>
    <w:rsid w:val="008C35EC"/>
    <w:rsid w:val="008C5E4B"/>
    <w:rsid w:val="008D17C6"/>
    <w:rsid w:val="008D544D"/>
    <w:rsid w:val="008D7E83"/>
    <w:rsid w:val="008E269E"/>
    <w:rsid w:val="008E5773"/>
    <w:rsid w:val="008E6D17"/>
    <w:rsid w:val="008E735E"/>
    <w:rsid w:val="008F25E8"/>
    <w:rsid w:val="008F785B"/>
    <w:rsid w:val="0090655E"/>
    <w:rsid w:val="009129A8"/>
    <w:rsid w:val="00912C68"/>
    <w:rsid w:val="00913ACF"/>
    <w:rsid w:val="00914DD5"/>
    <w:rsid w:val="00917BDB"/>
    <w:rsid w:val="00917EF5"/>
    <w:rsid w:val="00920AF2"/>
    <w:rsid w:val="00922C01"/>
    <w:rsid w:val="00926EA2"/>
    <w:rsid w:val="00931D57"/>
    <w:rsid w:val="00933BE4"/>
    <w:rsid w:val="00936123"/>
    <w:rsid w:val="00942165"/>
    <w:rsid w:val="00947542"/>
    <w:rsid w:val="009479C7"/>
    <w:rsid w:val="00956542"/>
    <w:rsid w:val="00961E0F"/>
    <w:rsid w:val="00966BB3"/>
    <w:rsid w:val="0097110A"/>
    <w:rsid w:val="00980A29"/>
    <w:rsid w:val="00984E36"/>
    <w:rsid w:val="00986EEB"/>
    <w:rsid w:val="009922B4"/>
    <w:rsid w:val="00997A93"/>
    <w:rsid w:val="009A110A"/>
    <w:rsid w:val="009A287F"/>
    <w:rsid w:val="009A3B0C"/>
    <w:rsid w:val="009A4867"/>
    <w:rsid w:val="009A6903"/>
    <w:rsid w:val="009A7AE4"/>
    <w:rsid w:val="009B74D4"/>
    <w:rsid w:val="009C5CFE"/>
    <w:rsid w:val="009D2F11"/>
    <w:rsid w:val="009D3B94"/>
    <w:rsid w:val="009D510E"/>
    <w:rsid w:val="009E1B88"/>
    <w:rsid w:val="009E22C7"/>
    <w:rsid w:val="009E24CF"/>
    <w:rsid w:val="009E4409"/>
    <w:rsid w:val="009F79D8"/>
    <w:rsid w:val="009F79EE"/>
    <w:rsid w:val="00A00B54"/>
    <w:rsid w:val="00A0148E"/>
    <w:rsid w:val="00A044BB"/>
    <w:rsid w:val="00A050FC"/>
    <w:rsid w:val="00A12E60"/>
    <w:rsid w:val="00A1380F"/>
    <w:rsid w:val="00A17C77"/>
    <w:rsid w:val="00A253DD"/>
    <w:rsid w:val="00A278EF"/>
    <w:rsid w:val="00A35081"/>
    <w:rsid w:val="00A41516"/>
    <w:rsid w:val="00A425A5"/>
    <w:rsid w:val="00A42E6C"/>
    <w:rsid w:val="00A44506"/>
    <w:rsid w:val="00A51BD2"/>
    <w:rsid w:val="00A53AC5"/>
    <w:rsid w:val="00A63629"/>
    <w:rsid w:val="00A70373"/>
    <w:rsid w:val="00A81CC1"/>
    <w:rsid w:val="00A82D22"/>
    <w:rsid w:val="00A95CFD"/>
    <w:rsid w:val="00A9761D"/>
    <w:rsid w:val="00A979B1"/>
    <w:rsid w:val="00AA0746"/>
    <w:rsid w:val="00AA286B"/>
    <w:rsid w:val="00AA4B9A"/>
    <w:rsid w:val="00AC13AC"/>
    <w:rsid w:val="00AC4513"/>
    <w:rsid w:val="00AC646D"/>
    <w:rsid w:val="00AC7DCE"/>
    <w:rsid w:val="00AD1B71"/>
    <w:rsid w:val="00AE1396"/>
    <w:rsid w:val="00AF1173"/>
    <w:rsid w:val="00AF7866"/>
    <w:rsid w:val="00B01DA6"/>
    <w:rsid w:val="00B112AB"/>
    <w:rsid w:val="00B176A6"/>
    <w:rsid w:val="00B22E36"/>
    <w:rsid w:val="00B32B14"/>
    <w:rsid w:val="00B34872"/>
    <w:rsid w:val="00B36E2C"/>
    <w:rsid w:val="00B44113"/>
    <w:rsid w:val="00B45DFC"/>
    <w:rsid w:val="00B471A9"/>
    <w:rsid w:val="00B473A7"/>
    <w:rsid w:val="00B550D1"/>
    <w:rsid w:val="00B561A8"/>
    <w:rsid w:val="00B579FD"/>
    <w:rsid w:val="00B60920"/>
    <w:rsid w:val="00B61F09"/>
    <w:rsid w:val="00B736FB"/>
    <w:rsid w:val="00B7599F"/>
    <w:rsid w:val="00B7659B"/>
    <w:rsid w:val="00B81782"/>
    <w:rsid w:val="00B83247"/>
    <w:rsid w:val="00B869DC"/>
    <w:rsid w:val="00B86F18"/>
    <w:rsid w:val="00B930C7"/>
    <w:rsid w:val="00B9582A"/>
    <w:rsid w:val="00B96529"/>
    <w:rsid w:val="00BC0FA3"/>
    <w:rsid w:val="00BC4C9C"/>
    <w:rsid w:val="00BC795D"/>
    <w:rsid w:val="00BD5B03"/>
    <w:rsid w:val="00BF788A"/>
    <w:rsid w:val="00C02E62"/>
    <w:rsid w:val="00C03788"/>
    <w:rsid w:val="00C134E0"/>
    <w:rsid w:val="00C1694C"/>
    <w:rsid w:val="00C41BDD"/>
    <w:rsid w:val="00C46EA5"/>
    <w:rsid w:val="00C47A00"/>
    <w:rsid w:val="00C53107"/>
    <w:rsid w:val="00C66DEC"/>
    <w:rsid w:val="00C67113"/>
    <w:rsid w:val="00C706C1"/>
    <w:rsid w:val="00C82D75"/>
    <w:rsid w:val="00C836CC"/>
    <w:rsid w:val="00C920BE"/>
    <w:rsid w:val="00C95314"/>
    <w:rsid w:val="00CA56CA"/>
    <w:rsid w:val="00CA7B2E"/>
    <w:rsid w:val="00CA7FA2"/>
    <w:rsid w:val="00CB2E01"/>
    <w:rsid w:val="00CB44CC"/>
    <w:rsid w:val="00CB7A25"/>
    <w:rsid w:val="00CC2090"/>
    <w:rsid w:val="00CC6E26"/>
    <w:rsid w:val="00CC7E66"/>
    <w:rsid w:val="00CD51D0"/>
    <w:rsid w:val="00CD5411"/>
    <w:rsid w:val="00CE30A6"/>
    <w:rsid w:val="00CE6077"/>
    <w:rsid w:val="00CE7C5D"/>
    <w:rsid w:val="00D03363"/>
    <w:rsid w:val="00D077EA"/>
    <w:rsid w:val="00D10B2C"/>
    <w:rsid w:val="00D10DD3"/>
    <w:rsid w:val="00D13DA3"/>
    <w:rsid w:val="00D155EC"/>
    <w:rsid w:val="00D172BB"/>
    <w:rsid w:val="00D227A1"/>
    <w:rsid w:val="00D31ACC"/>
    <w:rsid w:val="00D47F3F"/>
    <w:rsid w:val="00D55405"/>
    <w:rsid w:val="00D61B20"/>
    <w:rsid w:val="00D65007"/>
    <w:rsid w:val="00D661CB"/>
    <w:rsid w:val="00D67EAE"/>
    <w:rsid w:val="00D70511"/>
    <w:rsid w:val="00D72D84"/>
    <w:rsid w:val="00D82115"/>
    <w:rsid w:val="00D96A97"/>
    <w:rsid w:val="00DA62C9"/>
    <w:rsid w:val="00DA7202"/>
    <w:rsid w:val="00DB5C4F"/>
    <w:rsid w:val="00DB7956"/>
    <w:rsid w:val="00DB797E"/>
    <w:rsid w:val="00DC1B2E"/>
    <w:rsid w:val="00DC3EE3"/>
    <w:rsid w:val="00DD3DB4"/>
    <w:rsid w:val="00DF246D"/>
    <w:rsid w:val="00DF62D0"/>
    <w:rsid w:val="00E00E98"/>
    <w:rsid w:val="00E110B1"/>
    <w:rsid w:val="00E140EA"/>
    <w:rsid w:val="00E20609"/>
    <w:rsid w:val="00E227B2"/>
    <w:rsid w:val="00E22AC9"/>
    <w:rsid w:val="00E302BC"/>
    <w:rsid w:val="00E330F8"/>
    <w:rsid w:val="00E37982"/>
    <w:rsid w:val="00E40204"/>
    <w:rsid w:val="00E44E0E"/>
    <w:rsid w:val="00E54306"/>
    <w:rsid w:val="00E64A76"/>
    <w:rsid w:val="00E64C54"/>
    <w:rsid w:val="00E71701"/>
    <w:rsid w:val="00E71FC0"/>
    <w:rsid w:val="00E80C88"/>
    <w:rsid w:val="00E80DB4"/>
    <w:rsid w:val="00E8724C"/>
    <w:rsid w:val="00E96982"/>
    <w:rsid w:val="00E97AE1"/>
    <w:rsid w:val="00EA34AB"/>
    <w:rsid w:val="00EB011F"/>
    <w:rsid w:val="00EB1AF1"/>
    <w:rsid w:val="00EB2710"/>
    <w:rsid w:val="00EB54BB"/>
    <w:rsid w:val="00EC6EA1"/>
    <w:rsid w:val="00ED5B6F"/>
    <w:rsid w:val="00ED5BE2"/>
    <w:rsid w:val="00ED79BD"/>
    <w:rsid w:val="00EE3AB7"/>
    <w:rsid w:val="00EF0009"/>
    <w:rsid w:val="00EF05A7"/>
    <w:rsid w:val="00F0540C"/>
    <w:rsid w:val="00F06675"/>
    <w:rsid w:val="00F1309D"/>
    <w:rsid w:val="00F148CD"/>
    <w:rsid w:val="00F150A2"/>
    <w:rsid w:val="00F20EFA"/>
    <w:rsid w:val="00F271D4"/>
    <w:rsid w:val="00F317E5"/>
    <w:rsid w:val="00F33272"/>
    <w:rsid w:val="00F45651"/>
    <w:rsid w:val="00F4679A"/>
    <w:rsid w:val="00F524B8"/>
    <w:rsid w:val="00F57E1A"/>
    <w:rsid w:val="00F60EDF"/>
    <w:rsid w:val="00F62317"/>
    <w:rsid w:val="00F6523F"/>
    <w:rsid w:val="00F712DF"/>
    <w:rsid w:val="00F80DB7"/>
    <w:rsid w:val="00F81B97"/>
    <w:rsid w:val="00F91EE2"/>
    <w:rsid w:val="00F935D2"/>
    <w:rsid w:val="00F9382E"/>
    <w:rsid w:val="00FB52DF"/>
    <w:rsid w:val="00FB78FE"/>
    <w:rsid w:val="00FC1A66"/>
    <w:rsid w:val="00FC2830"/>
    <w:rsid w:val="00FC3681"/>
    <w:rsid w:val="00FD3C79"/>
    <w:rsid w:val="00FE2E70"/>
    <w:rsid w:val="00FE3889"/>
    <w:rsid w:val="00FE661C"/>
    <w:rsid w:val="00FE7A90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16E80"/>
  <w15:chartTrackingRefBased/>
  <w15:docId w15:val="{9B7AEF72-0011-488A-9581-2EBFBC5A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73"/>
  </w:style>
  <w:style w:type="paragraph" w:styleId="Heading1">
    <w:name w:val="heading 1"/>
    <w:basedOn w:val="Normal"/>
    <w:next w:val="Normal"/>
    <w:link w:val="Heading1Char"/>
    <w:uiPriority w:val="9"/>
    <w:qFormat/>
    <w:rsid w:val="0050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5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7670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670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3EE3"/>
    <w:pPr>
      <w:spacing w:after="0" w:line="48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822434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deakin.edu.au/d2l/home/1545525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https://d2l.deakin.edu.au/d2l/home/1545525" TargetMode="Externa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1B173E-C259-434F-8B25-9EA3F420CF94}" type="doc">
      <dgm:prSet loTypeId="urn:microsoft.com/office/officeart/2011/layout/HexagonRadial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5E917A63-92E0-4DDF-8847-3DD7CB646C20}">
      <dgm:prSet phldrT="[Text]" custT="1"/>
      <dgm:spPr/>
      <dgm:t>
        <a:bodyPr/>
        <a:lstStyle/>
        <a:p>
          <a:pPr algn="ctr"/>
          <a:r>
            <a:rPr lang="en-US" sz="800"/>
            <a:t>CRSP-  Stock data </a:t>
          </a:r>
        </a:p>
      </dgm:t>
    </dgm:pt>
    <dgm:pt modelId="{A7524C5D-6729-46A6-A8D4-5F3F417200D2}" type="parTrans" cxnId="{9089D8F6-988A-41B3-867F-5309C4C5A39B}">
      <dgm:prSet/>
      <dgm:spPr/>
      <dgm:t>
        <a:bodyPr/>
        <a:lstStyle/>
        <a:p>
          <a:pPr algn="ctr"/>
          <a:endParaRPr lang="en-US"/>
        </a:p>
      </dgm:t>
    </dgm:pt>
    <dgm:pt modelId="{A9017815-4806-44CB-8006-B4116548B0EE}" type="sibTrans" cxnId="{9089D8F6-988A-41B3-867F-5309C4C5A39B}">
      <dgm:prSet/>
      <dgm:spPr/>
      <dgm:t>
        <a:bodyPr/>
        <a:lstStyle/>
        <a:p>
          <a:pPr algn="ctr"/>
          <a:endParaRPr lang="en-US"/>
        </a:p>
      </dgm:t>
    </dgm:pt>
    <dgm:pt modelId="{A3EDEF2B-08BF-4229-B6D6-445A649DFFEB}">
      <dgm:prSet phldrT="[Text]" custT="1"/>
      <dgm:spPr/>
      <dgm:t>
        <a:bodyPr/>
        <a:lstStyle/>
        <a:p>
          <a:pPr algn="ctr"/>
          <a:r>
            <a:rPr lang="en-US" sz="800"/>
            <a:t>WARN Databse -layooffdata.com</a:t>
          </a:r>
        </a:p>
      </dgm:t>
    </dgm:pt>
    <dgm:pt modelId="{AAAE0E2F-FCA9-47A1-972A-95624B79685B}" type="parTrans" cxnId="{12FCFA40-54BA-4313-B34B-FF53D995AABA}">
      <dgm:prSet/>
      <dgm:spPr/>
      <dgm:t>
        <a:bodyPr/>
        <a:lstStyle/>
        <a:p>
          <a:pPr algn="ctr"/>
          <a:endParaRPr lang="en-US"/>
        </a:p>
      </dgm:t>
    </dgm:pt>
    <dgm:pt modelId="{610B2C70-CC15-43F0-99A1-42445FB25570}" type="sibTrans" cxnId="{12FCFA40-54BA-4313-B34B-FF53D995AABA}">
      <dgm:prSet/>
      <dgm:spPr/>
      <dgm:t>
        <a:bodyPr/>
        <a:lstStyle/>
        <a:p>
          <a:pPr algn="ctr"/>
          <a:endParaRPr lang="en-US"/>
        </a:p>
      </dgm:t>
    </dgm:pt>
    <dgm:pt modelId="{92FFDCFA-0C14-4270-8B79-2E60A4CDE047}">
      <dgm:prSet phldrT="[Text]" custT="1"/>
      <dgm:spPr/>
      <dgm:t>
        <a:bodyPr/>
        <a:lstStyle/>
        <a:p>
          <a:pPr algn="ctr"/>
          <a:r>
            <a:rPr lang="en-US" sz="800"/>
            <a:t>WRDS event study - Abnormal returns calculation</a:t>
          </a:r>
        </a:p>
      </dgm:t>
    </dgm:pt>
    <dgm:pt modelId="{1B366A60-D6FA-4551-BE62-14A0EBE704DE}" type="parTrans" cxnId="{A981E662-ED55-4210-8E0B-9EA3440F4717}">
      <dgm:prSet/>
      <dgm:spPr/>
      <dgm:t>
        <a:bodyPr/>
        <a:lstStyle/>
        <a:p>
          <a:pPr algn="ctr"/>
          <a:endParaRPr lang="en-US"/>
        </a:p>
      </dgm:t>
    </dgm:pt>
    <dgm:pt modelId="{CAEC31B6-14B3-466C-829D-207741945C14}" type="sibTrans" cxnId="{A981E662-ED55-4210-8E0B-9EA3440F4717}">
      <dgm:prSet/>
      <dgm:spPr/>
      <dgm:t>
        <a:bodyPr/>
        <a:lstStyle/>
        <a:p>
          <a:pPr algn="ctr"/>
          <a:endParaRPr lang="en-US"/>
        </a:p>
      </dgm:t>
    </dgm:pt>
    <dgm:pt modelId="{B5BD7B04-C501-46C5-A14A-1149970A0523}">
      <dgm:prSet phldrT="[Text]" custT="1"/>
      <dgm:spPr/>
      <dgm:t>
        <a:bodyPr/>
        <a:lstStyle/>
        <a:p>
          <a:pPr algn="ctr"/>
          <a:r>
            <a:rPr lang="en-US" sz="800"/>
            <a:t>Computsat- Firm financials</a:t>
          </a:r>
        </a:p>
      </dgm:t>
    </dgm:pt>
    <dgm:pt modelId="{8D463AD6-712F-4A6B-9438-3CA252EF0F6E}" type="parTrans" cxnId="{78DAAB66-1DCF-4884-8561-3259D82AF106}">
      <dgm:prSet/>
      <dgm:spPr/>
      <dgm:t>
        <a:bodyPr/>
        <a:lstStyle/>
        <a:p>
          <a:pPr algn="ctr"/>
          <a:endParaRPr lang="en-US"/>
        </a:p>
      </dgm:t>
    </dgm:pt>
    <dgm:pt modelId="{C9906559-274E-43FB-A649-28DD567B9A0F}" type="sibTrans" cxnId="{78DAAB66-1DCF-4884-8561-3259D82AF106}">
      <dgm:prSet/>
      <dgm:spPr/>
      <dgm:t>
        <a:bodyPr/>
        <a:lstStyle/>
        <a:p>
          <a:pPr algn="ctr"/>
          <a:endParaRPr lang="en-US"/>
        </a:p>
      </dgm:t>
    </dgm:pt>
    <dgm:pt modelId="{AE5A6C6E-6AFD-42DB-8BDA-D579827772BF}" type="pres">
      <dgm:prSet presAssocID="{4D1B173E-C259-434F-8B25-9EA3F420CF9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6CC3E97-B45D-463B-BDD0-1278A0C4914C}" type="pres">
      <dgm:prSet presAssocID="{5E917A63-92E0-4DDF-8847-3DD7CB646C20}" presName="Parent" presStyleLbl="node0" presStyleIdx="0" presStyleCnt="1">
        <dgm:presLayoutVars>
          <dgm:chMax val="6"/>
          <dgm:chPref val="6"/>
        </dgm:presLayoutVars>
      </dgm:prSet>
      <dgm:spPr/>
    </dgm:pt>
    <dgm:pt modelId="{AF46EC7C-2D30-46C8-B245-02E179D54AD5}" type="pres">
      <dgm:prSet presAssocID="{A3EDEF2B-08BF-4229-B6D6-445A649DFFEB}" presName="Accent1" presStyleCnt="0"/>
      <dgm:spPr/>
    </dgm:pt>
    <dgm:pt modelId="{8ED53FC2-CDA7-4AE7-8DCF-285DC34501B1}" type="pres">
      <dgm:prSet presAssocID="{A3EDEF2B-08BF-4229-B6D6-445A649DFFEB}" presName="Accent" presStyleLbl="bgShp" presStyleIdx="0" presStyleCnt="3"/>
      <dgm:spPr/>
    </dgm:pt>
    <dgm:pt modelId="{B5011D9A-807B-44B2-942B-272CA993D5B6}" type="pres">
      <dgm:prSet presAssocID="{A3EDEF2B-08BF-4229-B6D6-445A649DFFEB}" presName="Child1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70EB19E6-EBFC-42D3-9A2C-074CF89A1AF8}" type="pres">
      <dgm:prSet presAssocID="{92FFDCFA-0C14-4270-8B79-2E60A4CDE047}" presName="Accent2" presStyleCnt="0"/>
      <dgm:spPr/>
    </dgm:pt>
    <dgm:pt modelId="{076F8F4D-D86B-454B-AD0B-2FDA86661CF6}" type="pres">
      <dgm:prSet presAssocID="{92FFDCFA-0C14-4270-8B79-2E60A4CDE047}" presName="Accent" presStyleLbl="bgShp" presStyleIdx="1" presStyleCnt="3"/>
      <dgm:spPr/>
    </dgm:pt>
    <dgm:pt modelId="{B1B19C1F-9DED-49F4-8C58-08EC1D8537F1}" type="pres">
      <dgm:prSet presAssocID="{92FFDCFA-0C14-4270-8B79-2E60A4CDE047}" presName="Child2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2E27356-5DBD-4464-A614-E48B63DDF50E}" type="pres">
      <dgm:prSet presAssocID="{B5BD7B04-C501-46C5-A14A-1149970A0523}" presName="Accent3" presStyleCnt="0"/>
      <dgm:spPr/>
    </dgm:pt>
    <dgm:pt modelId="{4D51A6C8-33A9-47BB-8C8F-8D457B75CB96}" type="pres">
      <dgm:prSet presAssocID="{B5BD7B04-C501-46C5-A14A-1149970A0523}" presName="Accent" presStyleLbl="bgShp" presStyleIdx="2" presStyleCnt="3"/>
      <dgm:spPr/>
    </dgm:pt>
    <dgm:pt modelId="{40E3F43D-4E40-476B-B7C9-029C7E7FA37D}" type="pres">
      <dgm:prSet presAssocID="{B5BD7B04-C501-46C5-A14A-1149970A0523}" presName="Child3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BE812D25-7EC3-4895-ADE4-37F887D61A57}" type="presOf" srcId="{92FFDCFA-0C14-4270-8B79-2E60A4CDE047}" destId="{B1B19C1F-9DED-49F4-8C58-08EC1D8537F1}" srcOrd="0" destOrd="0" presId="urn:microsoft.com/office/officeart/2011/layout/HexagonRadial"/>
    <dgm:cxn modelId="{FCA9F22B-7CBB-46BA-9529-39AE7C1B8A9B}" type="presOf" srcId="{4D1B173E-C259-434F-8B25-9EA3F420CF94}" destId="{AE5A6C6E-6AFD-42DB-8BDA-D579827772BF}" srcOrd="0" destOrd="0" presId="urn:microsoft.com/office/officeart/2011/layout/HexagonRadial"/>
    <dgm:cxn modelId="{C319D932-E47B-4878-8C3F-96355ACFDF33}" type="presOf" srcId="{B5BD7B04-C501-46C5-A14A-1149970A0523}" destId="{40E3F43D-4E40-476B-B7C9-029C7E7FA37D}" srcOrd="0" destOrd="0" presId="urn:microsoft.com/office/officeart/2011/layout/HexagonRadial"/>
    <dgm:cxn modelId="{12FCFA40-54BA-4313-B34B-FF53D995AABA}" srcId="{5E917A63-92E0-4DDF-8847-3DD7CB646C20}" destId="{A3EDEF2B-08BF-4229-B6D6-445A649DFFEB}" srcOrd="0" destOrd="0" parTransId="{AAAE0E2F-FCA9-47A1-972A-95624B79685B}" sibTransId="{610B2C70-CC15-43F0-99A1-42445FB25570}"/>
    <dgm:cxn modelId="{A981E662-ED55-4210-8E0B-9EA3440F4717}" srcId="{5E917A63-92E0-4DDF-8847-3DD7CB646C20}" destId="{92FFDCFA-0C14-4270-8B79-2E60A4CDE047}" srcOrd="1" destOrd="0" parTransId="{1B366A60-D6FA-4551-BE62-14A0EBE704DE}" sibTransId="{CAEC31B6-14B3-466C-829D-207741945C14}"/>
    <dgm:cxn modelId="{78DAAB66-1DCF-4884-8561-3259D82AF106}" srcId="{5E917A63-92E0-4DDF-8847-3DD7CB646C20}" destId="{B5BD7B04-C501-46C5-A14A-1149970A0523}" srcOrd="2" destOrd="0" parTransId="{8D463AD6-712F-4A6B-9438-3CA252EF0F6E}" sibTransId="{C9906559-274E-43FB-A649-28DD567B9A0F}"/>
    <dgm:cxn modelId="{118D66C0-65FC-4546-9D8C-DC83D282B5C8}" type="presOf" srcId="{A3EDEF2B-08BF-4229-B6D6-445A649DFFEB}" destId="{B5011D9A-807B-44B2-942B-272CA993D5B6}" srcOrd="0" destOrd="0" presId="urn:microsoft.com/office/officeart/2011/layout/HexagonRadial"/>
    <dgm:cxn modelId="{862970D1-C615-4B72-AC73-D7EF8532740A}" type="presOf" srcId="{5E917A63-92E0-4DDF-8847-3DD7CB646C20}" destId="{46CC3E97-B45D-463B-BDD0-1278A0C4914C}" srcOrd="0" destOrd="0" presId="urn:microsoft.com/office/officeart/2011/layout/HexagonRadial"/>
    <dgm:cxn modelId="{9089D8F6-988A-41B3-867F-5309C4C5A39B}" srcId="{4D1B173E-C259-434F-8B25-9EA3F420CF94}" destId="{5E917A63-92E0-4DDF-8847-3DD7CB646C20}" srcOrd="0" destOrd="0" parTransId="{A7524C5D-6729-46A6-A8D4-5F3F417200D2}" sibTransId="{A9017815-4806-44CB-8006-B4116548B0EE}"/>
    <dgm:cxn modelId="{30C24919-5D3A-4E6D-A419-ADB704540057}" type="presParOf" srcId="{AE5A6C6E-6AFD-42DB-8BDA-D579827772BF}" destId="{46CC3E97-B45D-463B-BDD0-1278A0C4914C}" srcOrd="0" destOrd="0" presId="urn:microsoft.com/office/officeart/2011/layout/HexagonRadial"/>
    <dgm:cxn modelId="{B7AA287B-DA60-48C2-B4EC-28119C1C8614}" type="presParOf" srcId="{AE5A6C6E-6AFD-42DB-8BDA-D579827772BF}" destId="{AF46EC7C-2D30-46C8-B245-02E179D54AD5}" srcOrd="1" destOrd="0" presId="urn:microsoft.com/office/officeart/2011/layout/HexagonRadial"/>
    <dgm:cxn modelId="{91E62903-26AD-4F40-B219-50899BE2E320}" type="presParOf" srcId="{AF46EC7C-2D30-46C8-B245-02E179D54AD5}" destId="{8ED53FC2-CDA7-4AE7-8DCF-285DC34501B1}" srcOrd="0" destOrd="0" presId="urn:microsoft.com/office/officeart/2011/layout/HexagonRadial"/>
    <dgm:cxn modelId="{DCF7ED05-7602-468C-917E-5C1B45FB22CB}" type="presParOf" srcId="{AE5A6C6E-6AFD-42DB-8BDA-D579827772BF}" destId="{B5011D9A-807B-44B2-942B-272CA993D5B6}" srcOrd="2" destOrd="0" presId="urn:microsoft.com/office/officeart/2011/layout/HexagonRadial"/>
    <dgm:cxn modelId="{9C359BE2-981A-4357-83EC-7BFDC14F83A1}" type="presParOf" srcId="{AE5A6C6E-6AFD-42DB-8BDA-D579827772BF}" destId="{70EB19E6-EBFC-42D3-9A2C-074CF89A1AF8}" srcOrd="3" destOrd="0" presId="urn:microsoft.com/office/officeart/2011/layout/HexagonRadial"/>
    <dgm:cxn modelId="{7DC71E5A-D695-48FE-A7F9-9B595599C411}" type="presParOf" srcId="{70EB19E6-EBFC-42D3-9A2C-074CF89A1AF8}" destId="{076F8F4D-D86B-454B-AD0B-2FDA86661CF6}" srcOrd="0" destOrd="0" presId="urn:microsoft.com/office/officeart/2011/layout/HexagonRadial"/>
    <dgm:cxn modelId="{8F47CFEE-F7BE-4452-AF14-153135EF9212}" type="presParOf" srcId="{AE5A6C6E-6AFD-42DB-8BDA-D579827772BF}" destId="{B1B19C1F-9DED-49F4-8C58-08EC1D8537F1}" srcOrd="4" destOrd="0" presId="urn:microsoft.com/office/officeart/2011/layout/HexagonRadial"/>
    <dgm:cxn modelId="{7F452E1E-C2FA-4B1E-A50D-4CFCEE8D3EE5}" type="presParOf" srcId="{AE5A6C6E-6AFD-42DB-8BDA-D579827772BF}" destId="{62E27356-5DBD-4464-A614-E48B63DDF50E}" srcOrd="5" destOrd="0" presId="urn:microsoft.com/office/officeart/2011/layout/HexagonRadial"/>
    <dgm:cxn modelId="{08C65D32-24F0-4B8B-B998-4DFA7D9AA700}" type="presParOf" srcId="{62E27356-5DBD-4464-A614-E48B63DDF50E}" destId="{4D51A6C8-33A9-47BB-8C8F-8D457B75CB96}" srcOrd="0" destOrd="0" presId="urn:microsoft.com/office/officeart/2011/layout/HexagonRadial"/>
    <dgm:cxn modelId="{4B75F5CD-1997-4BA6-B0FF-1CBED88F4527}" type="presParOf" srcId="{AE5A6C6E-6AFD-42DB-8BDA-D579827772BF}" destId="{40E3F43D-4E40-476B-B7C9-029C7E7FA37D}" srcOrd="6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C3E97-B45D-463B-BDD0-1278A0C4914C}">
      <dsp:nvSpPr>
        <dsp:cNvPr id="0" name=""/>
        <dsp:cNvSpPr/>
      </dsp:nvSpPr>
      <dsp:spPr>
        <a:xfrm>
          <a:off x="1702330" y="420466"/>
          <a:ext cx="1199157" cy="103711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CRSP-  Stock data </a:t>
          </a:r>
        </a:p>
      </dsp:txBody>
      <dsp:txXfrm>
        <a:off x="1901028" y="592314"/>
        <a:ext cx="801761" cy="693422"/>
      </dsp:txXfrm>
    </dsp:sp>
    <dsp:sp modelId="{076F8F4D-D86B-454B-AD0B-2FDA86661CF6}">
      <dsp:nvSpPr>
        <dsp:cNvPr id="0" name=""/>
        <dsp:cNvSpPr/>
      </dsp:nvSpPr>
      <dsp:spPr>
        <a:xfrm>
          <a:off x="2981259" y="652911"/>
          <a:ext cx="452500" cy="389730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011D9A-807B-44B2-942B-272CA993D5B6}">
      <dsp:nvSpPr>
        <dsp:cNvPr id="0" name=""/>
        <dsp:cNvSpPr/>
      </dsp:nvSpPr>
      <dsp:spPr>
        <a:xfrm>
          <a:off x="2714026" y="0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WARN Databse -layooffdata.com</a:t>
          </a:r>
        </a:p>
      </dsp:txBody>
      <dsp:txXfrm>
        <a:off x="2876861" y="140874"/>
        <a:ext cx="656909" cy="568310"/>
      </dsp:txXfrm>
    </dsp:sp>
    <dsp:sp modelId="{4D51A6C8-33A9-47BB-8C8F-8D457B75CB96}">
      <dsp:nvSpPr>
        <dsp:cNvPr id="0" name=""/>
        <dsp:cNvSpPr/>
      </dsp:nvSpPr>
      <dsp:spPr>
        <a:xfrm>
          <a:off x="2614312" y="1475595"/>
          <a:ext cx="452500" cy="389730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B19C1F-9DED-49F4-8C58-08EC1D8537F1}">
      <dsp:nvSpPr>
        <dsp:cNvPr id="0" name=""/>
        <dsp:cNvSpPr/>
      </dsp:nvSpPr>
      <dsp:spPr>
        <a:xfrm>
          <a:off x="2714026" y="1027753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WRDS event study - Abnormal returns calculation</a:t>
          </a:r>
        </a:p>
      </dsp:txBody>
      <dsp:txXfrm>
        <a:off x="2876861" y="1168627"/>
        <a:ext cx="656909" cy="568310"/>
      </dsp:txXfrm>
    </dsp:sp>
    <dsp:sp modelId="{40E3F43D-4E40-476B-B7C9-029C7E7FA37D}">
      <dsp:nvSpPr>
        <dsp:cNvPr id="0" name=""/>
        <dsp:cNvSpPr/>
      </dsp:nvSpPr>
      <dsp:spPr>
        <a:xfrm>
          <a:off x="1812813" y="1551235"/>
          <a:ext cx="982579" cy="850058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Computsat- Firm financials</a:t>
          </a:r>
        </a:p>
      </dsp:txBody>
      <dsp:txXfrm>
        <a:off x="1975648" y="1692109"/>
        <a:ext cx="656909" cy="5683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C174-9B80-4836-97CE-D93F73BF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13</Pages>
  <Words>3402</Words>
  <Characters>21531</Characters>
  <Application>Microsoft Office Word</Application>
  <DocSecurity>0</DocSecurity>
  <Lines>672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Tiran m</dc:creator>
  <cp:keywords/>
  <dc:description/>
  <cp:lastModifiedBy>Tiran m</cp:lastModifiedBy>
  <cp:revision>504</cp:revision>
  <dcterms:created xsi:type="dcterms:W3CDTF">2025-09-16T04:40:00Z</dcterms:created>
  <dcterms:modified xsi:type="dcterms:W3CDTF">2025-09-21T12:58:00Z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id="LVUwAlaX"/&gt;&lt;style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ef5283fd-4365-4ab0-9c10-875768eaca68</vt:lpwstr>
  </property>
</Properties>
</file>